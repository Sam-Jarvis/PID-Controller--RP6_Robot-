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D0866" w14:textId="2DE58E4F" w:rsidR="000C4113" w:rsidRDefault="000C4113" w:rsidP="00B06658">
      <w:pPr>
        <w:jc w:val="center"/>
        <w:rPr>
          <w:rStyle w:val="Strong"/>
          <w:sz w:val="40"/>
        </w:rPr>
      </w:pPr>
      <w:r w:rsidRPr="000C4113">
        <w:rPr>
          <w:rStyle w:val="Strong"/>
          <w:sz w:val="40"/>
        </w:rPr>
        <w:t>TECHNICAL REPORT</w:t>
      </w:r>
    </w:p>
    <w:p w14:paraId="5A91371A" w14:textId="53A778B7" w:rsidR="004770D7" w:rsidRDefault="0059299F" w:rsidP="00B06658">
      <w:pPr>
        <w:jc w:val="center"/>
        <w:rPr>
          <w:rStyle w:val="Strong"/>
          <w:b w:val="0"/>
          <w:i/>
          <w:sz w:val="40"/>
        </w:rPr>
      </w:pPr>
      <w:r>
        <w:rPr>
          <w:rStyle w:val="Strong"/>
          <w:b w:val="0"/>
          <w:i/>
          <w:sz w:val="40"/>
        </w:rPr>
        <w:t xml:space="preserve">Week </w:t>
      </w:r>
      <w:r w:rsidR="005C1E28">
        <w:rPr>
          <w:rStyle w:val="Strong"/>
          <w:b w:val="0"/>
          <w:i/>
          <w:sz w:val="40"/>
        </w:rPr>
        <w:t>4</w:t>
      </w:r>
      <w:r>
        <w:rPr>
          <w:rStyle w:val="Strong"/>
          <w:b w:val="0"/>
          <w:i/>
          <w:sz w:val="40"/>
        </w:rPr>
        <w:t xml:space="preserve"> </w:t>
      </w:r>
      <w:r w:rsidR="005C606E">
        <w:rPr>
          <w:rStyle w:val="Strong"/>
          <w:b w:val="0"/>
          <w:i/>
          <w:sz w:val="40"/>
        </w:rPr>
        <w:t xml:space="preserve">&amp; 5 </w:t>
      </w:r>
      <w:r>
        <w:rPr>
          <w:rStyle w:val="Strong"/>
          <w:b w:val="0"/>
          <w:i/>
          <w:sz w:val="40"/>
        </w:rPr>
        <w:t>- Assignments</w:t>
      </w:r>
    </w:p>
    <w:p w14:paraId="29AD2F0F" w14:textId="299F0D1B" w:rsidR="008B5066" w:rsidRDefault="008B5066" w:rsidP="00846552">
      <w:pPr>
        <w:jc w:val="both"/>
        <w:rPr>
          <w:rStyle w:val="Strong"/>
          <w:b w:val="0"/>
          <w:i/>
          <w:sz w:val="40"/>
        </w:rPr>
      </w:pPr>
    </w:p>
    <w:p w14:paraId="55C6816D" w14:textId="77777777" w:rsidR="00F80C4F" w:rsidRPr="008B5066" w:rsidRDefault="00F80C4F" w:rsidP="00846552">
      <w:pPr>
        <w:jc w:val="both"/>
        <w:rPr>
          <w:rStyle w:val="Strong"/>
          <w:b w:val="0"/>
          <w:i/>
          <w:sz w:val="40"/>
        </w:rPr>
      </w:pPr>
    </w:p>
    <w:p w14:paraId="5C37A56E" w14:textId="287343D8" w:rsidR="004770D7" w:rsidRPr="004770D7" w:rsidRDefault="004770D7" w:rsidP="007D787E">
      <w:pPr>
        <w:jc w:val="center"/>
        <w:rPr>
          <w:sz w:val="32"/>
          <w:szCs w:val="32"/>
        </w:rPr>
      </w:pPr>
      <w:r w:rsidRPr="004770D7">
        <w:rPr>
          <w:sz w:val="32"/>
          <w:szCs w:val="32"/>
        </w:rPr>
        <w:t xml:space="preserve">Embedded Systems </w:t>
      </w:r>
      <w:r w:rsidR="00F80C4F">
        <w:rPr>
          <w:sz w:val="32"/>
          <w:szCs w:val="32"/>
        </w:rPr>
        <w:t xml:space="preserve">3 </w:t>
      </w:r>
      <w:r w:rsidRPr="004770D7">
        <w:rPr>
          <w:sz w:val="32"/>
          <w:szCs w:val="32"/>
        </w:rPr>
        <w:t>(ES</w:t>
      </w:r>
      <w:r w:rsidR="00F80C4F">
        <w:rPr>
          <w:sz w:val="32"/>
          <w:szCs w:val="32"/>
        </w:rPr>
        <w:t>3</w:t>
      </w:r>
      <w:r w:rsidRPr="004770D7">
        <w:rPr>
          <w:sz w:val="32"/>
          <w:szCs w:val="32"/>
        </w:rPr>
        <w:t>)</w:t>
      </w:r>
    </w:p>
    <w:p w14:paraId="582733AE" w14:textId="63371AA1" w:rsidR="000C4113" w:rsidRPr="00F80C4F" w:rsidRDefault="00F80C4F" w:rsidP="007D787E">
      <w:pPr>
        <w:jc w:val="center"/>
        <w:rPr>
          <w:b/>
          <w:bCs/>
          <w:sz w:val="32"/>
          <w:szCs w:val="32"/>
        </w:rPr>
      </w:pPr>
      <w:r w:rsidRPr="00F80C4F">
        <w:rPr>
          <w:b/>
          <w:bCs/>
          <w:sz w:val="32"/>
          <w:szCs w:val="32"/>
        </w:rPr>
        <w:t>RP6 Robot</w:t>
      </w:r>
    </w:p>
    <w:p w14:paraId="77ABBBE7" w14:textId="4E49561B" w:rsidR="000C4113" w:rsidRDefault="00F80C4F" w:rsidP="00846552">
      <w:pPr>
        <w:jc w:val="both"/>
        <w:rPr>
          <w:rStyle w:val="Strong"/>
          <w:sz w:val="40"/>
        </w:rPr>
      </w:pPr>
      <w:r w:rsidRPr="00F80C4F">
        <w:rPr>
          <w:noProof/>
          <w:lang w:val="en-GB" w:eastAsia="en-GB"/>
        </w:rPr>
        <w:drawing>
          <wp:inline distT="0" distB="0" distL="0" distR="0" wp14:anchorId="6E792345" wp14:editId="255752D4">
            <wp:extent cx="5650230" cy="3766820"/>
            <wp:effectExtent l="19050" t="19050" r="266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0230" cy="3766820"/>
                    </a:xfrm>
                    <a:prstGeom prst="rect">
                      <a:avLst/>
                    </a:prstGeom>
                    <a:ln w="12700">
                      <a:solidFill>
                        <a:schemeClr val="accent1"/>
                      </a:solidFill>
                    </a:ln>
                    <a:effectLst>
                      <a:softEdge rad="12700"/>
                    </a:effectLst>
                  </pic:spPr>
                </pic:pic>
              </a:graphicData>
            </a:graphic>
          </wp:inline>
        </w:drawing>
      </w:r>
    </w:p>
    <w:p w14:paraId="513A9491" w14:textId="4F624DCD" w:rsidR="000C4113" w:rsidRDefault="000C4113" w:rsidP="00846552">
      <w:pPr>
        <w:jc w:val="both"/>
        <w:rPr>
          <w:rStyle w:val="Strong"/>
          <w:sz w:val="40"/>
        </w:rPr>
      </w:pPr>
    </w:p>
    <w:p w14:paraId="51017796" w14:textId="77777777" w:rsidR="000C4113" w:rsidRPr="000C4113" w:rsidRDefault="000C4113" w:rsidP="00846552">
      <w:pPr>
        <w:jc w:val="both"/>
        <w:rPr>
          <w:rStyle w:val="Strong"/>
          <w:sz w:val="40"/>
        </w:rPr>
      </w:pPr>
    </w:p>
    <w:p w14:paraId="6E64C3BC" w14:textId="2B90FC0F" w:rsidR="004770D7" w:rsidRPr="004770D7" w:rsidRDefault="000C4113" w:rsidP="00846552">
      <w:pPr>
        <w:ind w:left="2880"/>
        <w:jc w:val="both"/>
        <w:rPr>
          <w:i/>
          <w:iCs/>
          <w:color w:val="404040" w:themeColor="text1" w:themeTint="BF"/>
          <w:sz w:val="28"/>
        </w:rPr>
      </w:pPr>
      <w:r w:rsidRPr="004770D7">
        <w:rPr>
          <w:rStyle w:val="Strong"/>
          <w:sz w:val="28"/>
        </w:rPr>
        <w:t>LECTURER</w:t>
      </w:r>
      <w:r w:rsidRPr="000C4113">
        <w:rPr>
          <w:rStyle w:val="Strong"/>
          <w:sz w:val="24"/>
        </w:rPr>
        <w:t>:</w:t>
      </w:r>
      <w:r>
        <w:tab/>
      </w:r>
      <w:r w:rsidR="005C606E">
        <w:rPr>
          <w:rStyle w:val="SubtleEmphasis"/>
          <w:sz w:val="28"/>
        </w:rPr>
        <w:t>Ger</w:t>
      </w:r>
      <w:r w:rsidR="00CC315B">
        <w:rPr>
          <w:rStyle w:val="SubtleEmphasis"/>
          <w:sz w:val="28"/>
        </w:rPr>
        <w:t>ald Hilderink</w:t>
      </w:r>
    </w:p>
    <w:p w14:paraId="201F0060" w14:textId="165F414E" w:rsidR="004770D7" w:rsidRPr="004770D7" w:rsidRDefault="000C4113" w:rsidP="007D787E">
      <w:pPr>
        <w:ind w:left="2880"/>
        <w:jc w:val="both"/>
        <w:rPr>
          <w:rStyle w:val="SubtitleChar"/>
          <w:rFonts w:eastAsiaTheme="minorHAnsi"/>
          <w:i/>
          <w:iCs/>
          <w:color w:val="404040" w:themeColor="text1" w:themeTint="BF"/>
          <w:spacing w:val="0"/>
          <w:sz w:val="28"/>
        </w:rPr>
      </w:pPr>
      <w:r w:rsidRPr="004770D7">
        <w:rPr>
          <w:rStyle w:val="Strong"/>
          <w:sz w:val="28"/>
        </w:rPr>
        <w:t>DATE:</w:t>
      </w:r>
      <w:r>
        <w:tab/>
      </w:r>
      <w:r>
        <w:tab/>
      </w:r>
      <w:r w:rsidR="007D787E">
        <w:rPr>
          <w:rStyle w:val="SubtleEmphasis"/>
          <w:sz w:val="28"/>
        </w:rPr>
        <w:t>4</w:t>
      </w:r>
      <w:r w:rsidR="0059299F">
        <w:rPr>
          <w:rStyle w:val="SubtleEmphasis"/>
          <w:sz w:val="28"/>
        </w:rPr>
        <w:t>/</w:t>
      </w:r>
      <w:r w:rsidR="007D787E">
        <w:rPr>
          <w:rStyle w:val="SubtleEmphasis"/>
          <w:sz w:val="28"/>
        </w:rPr>
        <w:t>10</w:t>
      </w:r>
      <w:r w:rsidR="0059299F">
        <w:rPr>
          <w:rStyle w:val="SubtleEmphasis"/>
          <w:sz w:val="28"/>
        </w:rPr>
        <w:t>/2019</w:t>
      </w:r>
    </w:p>
    <w:p w14:paraId="7B975D4B" w14:textId="77777777" w:rsidR="006A378D" w:rsidRDefault="000C4113" w:rsidP="00846552">
      <w:pPr>
        <w:ind w:left="2880"/>
        <w:jc w:val="both"/>
        <w:rPr>
          <w:rStyle w:val="SubtleEmphasis"/>
          <w:sz w:val="28"/>
        </w:rPr>
      </w:pPr>
      <w:r w:rsidRPr="004770D7">
        <w:rPr>
          <w:rStyle w:val="Strong"/>
          <w:sz w:val="28"/>
        </w:rPr>
        <w:t>AUTHORS:</w:t>
      </w:r>
      <w:r>
        <w:tab/>
      </w:r>
      <w:r w:rsidR="006A378D" w:rsidRPr="004770D7">
        <w:rPr>
          <w:rStyle w:val="SubtleEmphasis"/>
          <w:sz w:val="28"/>
        </w:rPr>
        <w:t>Sam Jarvis</w:t>
      </w:r>
      <w:r w:rsidR="006A378D">
        <w:rPr>
          <w:rStyle w:val="SubtleEmphasis"/>
          <w:sz w:val="28"/>
        </w:rPr>
        <w:t xml:space="preserve"> - 3734811</w:t>
      </w:r>
    </w:p>
    <w:p w14:paraId="20FC3230" w14:textId="4ED87AF0" w:rsidR="00C52DA0" w:rsidRDefault="00221E33" w:rsidP="00846552">
      <w:pPr>
        <w:ind w:left="3600" w:firstLine="720"/>
        <w:jc w:val="both"/>
        <w:rPr>
          <w:rStyle w:val="SubtleEmphasis"/>
          <w:sz w:val="28"/>
        </w:rPr>
      </w:pPr>
      <w:r>
        <w:rPr>
          <w:rStyle w:val="SubtleEmphasis"/>
          <w:sz w:val="28"/>
        </w:rPr>
        <w:t>Yasser</w:t>
      </w:r>
      <w:r w:rsidR="006A378D">
        <w:rPr>
          <w:rStyle w:val="SubtleEmphasis"/>
          <w:sz w:val="28"/>
        </w:rPr>
        <w:t xml:space="preserve"> </w:t>
      </w:r>
      <w:r>
        <w:rPr>
          <w:rStyle w:val="SubtleEmphasis"/>
          <w:sz w:val="28"/>
        </w:rPr>
        <w:t>Alhazmi</w:t>
      </w:r>
      <w:r w:rsidR="006A378D">
        <w:rPr>
          <w:rStyle w:val="SubtleEmphasis"/>
          <w:sz w:val="28"/>
        </w:rPr>
        <w:t xml:space="preserve"> - </w:t>
      </w:r>
      <w:r w:rsidR="006A378D" w:rsidRPr="00D231A5">
        <w:rPr>
          <w:rStyle w:val="SubtleEmphasis"/>
          <w:sz w:val="28"/>
        </w:rPr>
        <w:t>405156</w:t>
      </w:r>
    </w:p>
    <w:p w14:paraId="5D31D081" w14:textId="3AD57C1B" w:rsidR="00467A01" w:rsidRDefault="00C52DA0" w:rsidP="00846552">
      <w:pPr>
        <w:jc w:val="both"/>
        <w:rPr>
          <w:rStyle w:val="SubtleEmphasis"/>
          <w:sz w:val="28"/>
        </w:rPr>
      </w:pPr>
      <w:r>
        <w:rPr>
          <w:rStyle w:val="SubtleEmphasis"/>
          <w:sz w:val="28"/>
        </w:rPr>
        <w:br w:type="page"/>
      </w:r>
    </w:p>
    <w:p w14:paraId="55E894B5" w14:textId="77777777" w:rsidR="00AC545E" w:rsidRDefault="002C4BFC" w:rsidP="00846552">
      <w:pPr>
        <w:jc w:val="both"/>
        <w:rPr>
          <w:i/>
          <w:sz w:val="28"/>
        </w:rPr>
      </w:pPr>
      <w:r w:rsidRPr="00C701E9">
        <w:rPr>
          <w:i/>
          <w:sz w:val="28"/>
        </w:rPr>
        <w:lastRenderedPageBreak/>
        <w:t>Abstract</w:t>
      </w:r>
    </w:p>
    <w:p w14:paraId="0EC4FA58" w14:textId="7D0D04D5" w:rsidR="00C701E9" w:rsidRPr="000D1F71" w:rsidRDefault="00417D48" w:rsidP="009748F2">
      <w:pPr>
        <w:jc w:val="both"/>
      </w:pPr>
      <w:r>
        <w:rPr>
          <w:rStyle w:val="SubtleEmphasis"/>
          <w:i w:val="0"/>
          <w:iCs w:val="0"/>
          <w:color w:val="auto"/>
          <w:szCs w:val="18"/>
        </w:rPr>
        <w:t xml:space="preserve">The following assignments </w:t>
      </w:r>
      <w:r w:rsidR="003A231B">
        <w:rPr>
          <w:rStyle w:val="SubtleEmphasis"/>
          <w:i w:val="0"/>
          <w:iCs w:val="0"/>
          <w:color w:val="auto"/>
          <w:szCs w:val="18"/>
        </w:rPr>
        <w:t>implements</w:t>
      </w:r>
      <w:r>
        <w:rPr>
          <w:rStyle w:val="SubtleEmphasis"/>
          <w:i w:val="0"/>
          <w:iCs w:val="0"/>
          <w:color w:val="auto"/>
          <w:szCs w:val="18"/>
        </w:rPr>
        <w:t xml:space="preserve"> the SHARP distance sensor</w:t>
      </w:r>
      <w:r w:rsidR="003A231B">
        <w:rPr>
          <w:rStyle w:val="SubtleEmphasis"/>
          <w:i w:val="0"/>
          <w:iCs w:val="0"/>
          <w:color w:val="auto"/>
          <w:szCs w:val="18"/>
        </w:rPr>
        <w:t xml:space="preserve"> in an RP6 </w:t>
      </w:r>
      <w:r w:rsidR="009748F2">
        <w:rPr>
          <w:rStyle w:val="SubtleEmphasis"/>
          <w:i w:val="0"/>
          <w:iCs w:val="0"/>
          <w:color w:val="auto"/>
          <w:szCs w:val="18"/>
        </w:rPr>
        <w:t>driving</w:t>
      </w:r>
      <w:r w:rsidR="003A231B">
        <w:rPr>
          <w:rStyle w:val="SubtleEmphasis"/>
          <w:i w:val="0"/>
          <w:iCs w:val="0"/>
          <w:color w:val="auto"/>
          <w:szCs w:val="18"/>
        </w:rPr>
        <w:t xml:space="preserve"> along the wall scenario</w:t>
      </w:r>
      <w:r>
        <w:rPr>
          <w:rStyle w:val="SubtleEmphasis"/>
          <w:i w:val="0"/>
          <w:iCs w:val="0"/>
          <w:color w:val="auto"/>
          <w:szCs w:val="18"/>
        </w:rPr>
        <w:t xml:space="preserve">. The sensor operates on infrared light by flashing a beam of light and using the reflection of it to calculate distance. </w:t>
      </w:r>
      <w:r w:rsidR="00E46BBB">
        <w:rPr>
          <w:rStyle w:val="SubtleEmphasis"/>
          <w:i w:val="0"/>
          <w:iCs w:val="0"/>
          <w:color w:val="auto"/>
          <w:szCs w:val="18"/>
        </w:rPr>
        <w:t>The assignment also introduces the PID controller system and is a natural continuation of previous weeks assignments.</w:t>
      </w:r>
      <w:r w:rsidR="00FD7417" w:rsidRPr="000D1F71">
        <w:rPr>
          <w:rStyle w:val="SubtleEmphasis"/>
          <w:color w:val="FF0000"/>
          <w:sz w:val="28"/>
        </w:rPr>
        <w:br w:type="page"/>
      </w:r>
    </w:p>
    <w:bookmarkStart w:id="0" w:name="_Toc1910146" w:displacedByCustomXml="next"/>
    <w:sdt>
      <w:sdtPr>
        <w:rPr>
          <w:rFonts w:asciiTheme="minorHAnsi" w:eastAsiaTheme="minorHAnsi" w:hAnsiTheme="minorHAnsi" w:cstheme="minorBidi"/>
          <w:color w:val="auto"/>
          <w:sz w:val="22"/>
          <w:szCs w:val="22"/>
          <w:lang w:val="en-ZA"/>
        </w:rPr>
        <w:id w:val="-1526017437"/>
        <w:docPartObj>
          <w:docPartGallery w:val="Table of Contents"/>
          <w:docPartUnique/>
        </w:docPartObj>
      </w:sdtPr>
      <w:sdtEndPr>
        <w:rPr>
          <w:b/>
          <w:bCs/>
          <w:noProof/>
        </w:rPr>
      </w:sdtEndPr>
      <w:sdtContent>
        <w:p w14:paraId="6B40A462" w14:textId="38F625B3" w:rsidR="00790CF4" w:rsidRDefault="00790CF4" w:rsidP="00846552">
          <w:pPr>
            <w:pStyle w:val="TOCHeading"/>
            <w:jc w:val="both"/>
          </w:pPr>
          <w:r>
            <w:t>Contents</w:t>
          </w:r>
        </w:p>
        <w:p w14:paraId="5EA33F49" w14:textId="77777777" w:rsidR="004366CC" w:rsidRDefault="00790CF4">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23718130" w:history="1">
            <w:r w:rsidR="004366CC" w:rsidRPr="00E33E02">
              <w:rPr>
                <w:rStyle w:val="Hyperlink"/>
                <w:noProof/>
              </w:rPr>
              <w:t>Week 6</w:t>
            </w:r>
            <w:r w:rsidR="004366CC">
              <w:rPr>
                <w:noProof/>
                <w:webHidden/>
              </w:rPr>
              <w:tab/>
            </w:r>
            <w:r w:rsidR="004366CC">
              <w:rPr>
                <w:noProof/>
                <w:webHidden/>
              </w:rPr>
              <w:fldChar w:fldCharType="begin"/>
            </w:r>
            <w:r w:rsidR="004366CC">
              <w:rPr>
                <w:noProof/>
                <w:webHidden/>
              </w:rPr>
              <w:instrText xml:space="preserve"> PAGEREF _Toc23718130 \h </w:instrText>
            </w:r>
            <w:r w:rsidR="004366CC">
              <w:rPr>
                <w:noProof/>
                <w:webHidden/>
              </w:rPr>
            </w:r>
            <w:r w:rsidR="004366CC">
              <w:rPr>
                <w:noProof/>
                <w:webHidden/>
              </w:rPr>
              <w:fldChar w:fldCharType="separate"/>
            </w:r>
            <w:r w:rsidR="004366CC">
              <w:rPr>
                <w:noProof/>
                <w:webHidden/>
              </w:rPr>
              <w:t>1</w:t>
            </w:r>
            <w:r w:rsidR="004366CC">
              <w:rPr>
                <w:noProof/>
                <w:webHidden/>
              </w:rPr>
              <w:fldChar w:fldCharType="end"/>
            </w:r>
          </w:hyperlink>
        </w:p>
        <w:p w14:paraId="37BFC6FC" w14:textId="77777777" w:rsidR="004366CC" w:rsidRDefault="00502746">
          <w:pPr>
            <w:pStyle w:val="TOC2"/>
            <w:tabs>
              <w:tab w:val="right" w:leader="dot" w:pos="9016"/>
            </w:tabs>
            <w:rPr>
              <w:rFonts w:eastAsiaTheme="minorEastAsia"/>
              <w:noProof/>
              <w:sz w:val="24"/>
              <w:szCs w:val="24"/>
              <w:lang w:val="en-GB" w:eastAsia="en-GB"/>
            </w:rPr>
          </w:pPr>
          <w:hyperlink w:anchor="_Toc23718131" w:history="1">
            <w:r w:rsidR="004366CC" w:rsidRPr="00E33E02">
              <w:rPr>
                <w:rStyle w:val="Hyperlink"/>
                <w:noProof/>
              </w:rPr>
              <w:t>Introduction</w:t>
            </w:r>
            <w:r w:rsidR="004366CC">
              <w:rPr>
                <w:noProof/>
                <w:webHidden/>
              </w:rPr>
              <w:tab/>
            </w:r>
            <w:r w:rsidR="004366CC">
              <w:rPr>
                <w:noProof/>
                <w:webHidden/>
              </w:rPr>
              <w:fldChar w:fldCharType="begin"/>
            </w:r>
            <w:r w:rsidR="004366CC">
              <w:rPr>
                <w:noProof/>
                <w:webHidden/>
              </w:rPr>
              <w:instrText xml:space="preserve"> PAGEREF _Toc23718131 \h </w:instrText>
            </w:r>
            <w:r w:rsidR="004366CC">
              <w:rPr>
                <w:noProof/>
                <w:webHidden/>
              </w:rPr>
            </w:r>
            <w:r w:rsidR="004366CC">
              <w:rPr>
                <w:noProof/>
                <w:webHidden/>
              </w:rPr>
              <w:fldChar w:fldCharType="separate"/>
            </w:r>
            <w:r w:rsidR="004366CC">
              <w:rPr>
                <w:noProof/>
                <w:webHidden/>
              </w:rPr>
              <w:t>1</w:t>
            </w:r>
            <w:r w:rsidR="004366CC">
              <w:rPr>
                <w:noProof/>
                <w:webHidden/>
              </w:rPr>
              <w:fldChar w:fldCharType="end"/>
            </w:r>
          </w:hyperlink>
        </w:p>
        <w:p w14:paraId="534187DD" w14:textId="77777777" w:rsidR="004366CC" w:rsidRDefault="00502746">
          <w:pPr>
            <w:pStyle w:val="TOC3"/>
            <w:tabs>
              <w:tab w:val="right" w:leader="dot" w:pos="9016"/>
            </w:tabs>
            <w:rPr>
              <w:rFonts w:eastAsiaTheme="minorEastAsia"/>
              <w:noProof/>
              <w:sz w:val="24"/>
              <w:szCs w:val="24"/>
              <w:lang w:val="en-GB" w:eastAsia="en-GB"/>
            </w:rPr>
          </w:pPr>
          <w:hyperlink w:anchor="_Toc23718132" w:history="1">
            <w:r w:rsidR="004366CC" w:rsidRPr="00E33E02">
              <w:rPr>
                <w:rStyle w:val="Hyperlink"/>
                <w:noProof/>
              </w:rPr>
              <w:t>PID controllers</w:t>
            </w:r>
            <w:r w:rsidR="004366CC">
              <w:rPr>
                <w:noProof/>
                <w:webHidden/>
              </w:rPr>
              <w:tab/>
            </w:r>
            <w:r w:rsidR="004366CC">
              <w:rPr>
                <w:noProof/>
                <w:webHidden/>
              </w:rPr>
              <w:fldChar w:fldCharType="begin"/>
            </w:r>
            <w:r w:rsidR="004366CC">
              <w:rPr>
                <w:noProof/>
                <w:webHidden/>
              </w:rPr>
              <w:instrText xml:space="preserve"> PAGEREF _Toc23718132 \h </w:instrText>
            </w:r>
            <w:r w:rsidR="004366CC">
              <w:rPr>
                <w:noProof/>
                <w:webHidden/>
              </w:rPr>
            </w:r>
            <w:r w:rsidR="004366CC">
              <w:rPr>
                <w:noProof/>
                <w:webHidden/>
              </w:rPr>
              <w:fldChar w:fldCharType="separate"/>
            </w:r>
            <w:r w:rsidR="004366CC">
              <w:rPr>
                <w:noProof/>
                <w:webHidden/>
              </w:rPr>
              <w:t>1</w:t>
            </w:r>
            <w:r w:rsidR="004366CC">
              <w:rPr>
                <w:noProof/>
                <w:webHidden/>
              </w:rPr>
              <w:fldChar w:fldCharType="end"/>
            </w:r>
          </w:hyperlink>
        </w:p>
        <w:p w14:paraId="14060CB8" w14:textId="77777777" w:rsidR="004366CC" w:rsidRDefault="00502746">
          <w:pPr>
            <w:pStyle w:val="TOC2"/>
            <w:tabs>
              <w:tab w:val="right" w:leader="dot" w:pos="9016"/>
            </w:tabs>
            <w:rPr>
              <w:rFonts w:eastAsiaTheme="minorEastAsia"/>
              <w:noProof/>
              <w:sz w:val="24"/>
              <w:szCs w:val="24"/>
              <w:lang w:val="en-GB" w:eastAsia="en-GB"/>
            </w:rPr>
          </w:pPr>
          <w:hyperlink w:anchor="_Toc23718133" w:history="1">
            <w:r w:rsidR="004366CC" w:rsidRPr="00E33E02">
              <w:rPr>
                <w:rStyle w:val="Hyperlink"/>
                <w:noProof/>
              </w:rPr>
              <w:t>Procedure</w:t>
            </w:r>
            <w:r w:rsidR="004366CC">
              <w:rPr>
                <w:noProof/>
                <w:webHidden/>
              </w:rPr>
              <w:tab/>
            </w:r>
            <w:r w:rsidR="004366CC">
              <w:rPr>
                <w:noProof/>
                <w:webHidden/>
              </w:rPr>
              <w:fldChar w:fldCharType="begin"/>
            </w:r>
            <w:r w:rsidR="004366CC">
              <w:rPr>
                <w:noProof/>
                <w:webHidden/>
              </w:rPr>
              <w:instrText xml:space="preserve"> PAGEREF _Toc23718133 \h </w:instrText>
            </w:r>
            <w:r w:rsidR="004366CC">
              <w:rPr>
                <w:noProof/>
                <w:webHidden/>
              </w:rPr>
            </w:r>
            <w:r w:rsidR="004366CC">
              <w:rPr>
                <w:noProof/>
                <w:webHidden/>
              </w:rPr>
              <w:fldChar w:fldCharType="separate"/>
            </w:r>
            <w:r w:rsidR="004366CC">
              <w:rPr>
                <w:noProof/>
                <w:webHidden/>
              </w:rPr>
              <w:t>2</w:t>
            </w:r>
            <w:r w:rsidR="004366CC">
              <w:rPr>
                <w:noProof/>
                <w:webHidden/>
              </w:rPr>
              <w:fldChar w:fldCharType="end"/>
            </w:r>
          </w:hyperlink>
        </w:p>
        <w:p w14:paraId="4722A3BE" w14:textId="77777777" w:rsidR="004366CC" w:rsidRDefault="00502746">
          <w:pPr>
            <w:pStyle w:val="TOC3"/>
            <w:tabs>
              <w:tab w:val="right" w:leader="dot" w:pos="9016"/>
            </w:tabs>
            <w:rPr>
              <w:rFonts w:eastAsiaTheme="minorEastAsia"/>
              <w:noProof/>
              <w:sz w:val="24"/>
              <w:szCs w:val="24"/>
              <w:lang w:val="en-GB" w:eastAsia="en-GB"/>
            </w:rPr>
          </w:pPr>
          <w:hyperlink w:anchor="_Toc23718134" w:history="1">
            <w:r w:rsidR="004366CC" w:rsidRPr="00E33E02">
              <w:rPr>
                <w:rStyle w:val="Hyperlink"/>
                <w:noProof/>
              </w:rPr>
              <w:t>Apparatus</w:t>
            </w:r>
            <w:r w:rsidR="004366CC">
              <w:rPr>
                <w:noProof/>
                <w:webHidden/>
              </w:rPr>
              <w:tab/>
            </w:r>
            <w:r w:rsidR="004366CC">
              <w:rPr>
                <w:noProof/>
                <w:webHidden/>
              </w:rPr>
              <w:fldChar w:fldCharType="begin"/>
            </w:r>
            <w:r w:rsidR="004366CC">
              <w:rPr>
                <w:noProof/>
                <w:webHidden/>
              </w:rPr>
              <w:instrText xml:space="preserve"> PAGEREF _Toc23718134 \h </w:instrText>
            </w:r>
            <w:r w:rsidR="004366CC">
              <w:rPr>
                <w:noProof/>
                <w:webHidden/>
              </w:rPr>
            </w:r>
            <w:r w:rsidR="004366CC">
              <w:rPr>
                <w:noProof/>
                <w:webHidden/>
              </w:rPr>
              <w:fldChar w:fldCharType="separate"/>
            </w:r>
            <w:r w:rsidR="004366CC">
              <w:rPr>
                <w:noProof/>
                <w:webHidden/>
              </w:rPr>
              <w:t>2</w:t>
            </w:r>
            <w:r w:rsidR="004366CC">
              <w:rPr>
                <w:noProof/>
                <w:webHidden/>
              </w:rPr>
              <w:fldChar w:fldCharType="end"/>
            </w:r>
          </w:hyperlink>
        </w:p>
        <w:p w14:paraId="16F09302" w14:textId="77777777" w:rsidR="004366CC" w:rsidRDefault="00502746">
          <w:pPr>
            <w:pStyle w:val="TOC2"/>
            <w:tabs>
              <w:tab w:val="right" w:leader="dot" w:pos="9016"/>
            </w:tabs>
            <w:rPr>
              <w:rFonts w:eastAsiaTheme="minorEastAsia"/>
              <w:noProof/>
              <w:sz w:val="24"/>
              <w:szCs w:val="24"/>
              <w:lang w:val="en-GB" w:eastAsia="en-GB"/>
            </w:rPr>
          </w:pPr>
          <w:hyperlink w:anchor="_Toc23718135" w:history="1">
            <w:r w:rsidR="004366CC" w:rsidRPr="00E33E02">
              <w:rPr>
                <w:rStyle w:val="Hyperlink"/>
                <w:noProof/>
              </w:rPr>
              <w:t>Conclusion</w:t>
            </w:r>
            <w:r w:rsidR="004366CC">
              <w:rPr>
                <w:noProof/>
                <w:webHidden/>
              </w:rPr>
              <w:tab/>
            </w:r>
            <w:r w:rsidR="004366CC">
              <w:rPr>
                <w:noProof/>
                <w:webHidden/>
              </w:rPr>
              <w:fldChar w:fldCharType="begin"/>
            </w:r>
            <w:r w:rsidR="004366CC">
              <w:rPr>
                <w:noProof/>
                <w:webHidden/>
              </w:rPr>
              <w:instrText xml:space="preserve"> PAGEREF _Toc23718135 \h </w:instrText>
            </w:r>
            <w:r w:rsidR="004366CC">
              <w:rPr>
                <w:noProof/>
                <w:webHidden/>
              </w:rPr>
            </w:r>
            <w:r w:rsidR="004366CC">
              <w:rPr>
                <w:noProof/>
                <w:webHidden/>
              </w:rPr>
              <w:fldChar w:fldCharType="separate"/>
            </w:r>
            <w:r w:rsidR="004366CC">
              <w:rPr>
                <w:noProof/>
                <w:webHidden/>
              </w:rPr>
              <w:t>2</w:t>
            </w:r>
            <w:r w:rsidR="004366CC">
              <w:rPr>
                <w:noProof/>
                <w:webHidden/>
              </w:rPr>
              <w:fldChar w:fldCharType="end"/>
            </w:r>
          </w:hyperlink>
        </w:p>
        <w:p w14:paraId="29EF46F4" w14:textId="696F6FF4" w:rsidR="00790CF4" w:rsidRDefault="00790CF4" w:rsidP="00846552">
          <w:pPr>
            <w:jc w:val="both"/>
          </w:pPr>
          <w:r>
            <w:rPr>
              <w:b/>
              <w:bCs/>
              <w:noProof/>
            </w:rPr>
            <w:fldChar w:fldCharType="end"/>
          </w:r>
        </w:p>
      </w:sdtContent>
    </w:sdt>
    <w:p w14:paraId="33F0FC81" w14:textId="474FAE10" w:rsidR="00942AEE" w:rsidRDefault="00942AEE" w:rsidP="00846552">
      <w:pPr>
        <w:jc w:val="both"/>
      </w:pPr>
      <w:r>
        <w:br w:type="page"/>
      </w:r>
    </w:p>
    <w:p w14:paraId="56D57DAB" w14:textId="77777777" w:rsidR="00354ECE" w:rsidRDefault="00354ECE" w:rsidP="00846552">
      <w:pPr>
        <w:jc w:val="both"/>
        <w:sectPr w:rsidR="00354ECE" w:rsidSect="00354ECE">
          <w:footerReference w:type="default" r:id="rId9"/>
          <w:endnotePr>
            <w:numFmt w:val="decimal"/>
          </w:endnotePr>
          <w:pgSz w:w="11906" w:h="16838"/>
          <w:pgMar w:top="1440" w:right="1440" w:bottom="1440" w:left="1440" w:header="708" w:footer="708" w:gutter="0"/>
          <w:pgNumType w:fmt="lowerRoman" w:start="1"/>
          <w:cols w:space="708"/>
          <w:docGrid w:linePitch="360"/>
        </w:sectPr>
      </w:pPr>
    </w:p>
    <w:p w14:paraId="6121A304" w14:textId="159DABBB" w:rsidR="00B06658" w:rsidRDefault="00B06658" w:rsidP="00B06658">
      <w:pPr>
        <w:pStyle w:val="Heading1"/>
        <w:jc w:val="both"/>
      </w:pPr>
      <w:bookmarkStart w:id="1" w:name="_Toc23718130"/>
      <w:bookmarkEnd w:id="0"/>
      <w:r>
        <w:lastRenderedPageBreak/>
        <w:t>Week 6</w:t>
      </w:r>
      <w:bookmarkEnd w:id="1"/>
    </w:p>
    <w:p w14:paraId="6277B8C0" w14:textId="77EC26A4" w:rsidR="00B06658" w:rsidRDefault="00B06658" w:rsidP="00B06658">
      <w:pPr>
        <w:pStyle w:val="Heading2"/>
        <w:jc w:val="both"/>
      </w:pPr>
      <w:bookmarkStart w:id="2" w:name="_Toc23718131"/>
      <w:r>
        <w:t>Introduction</w:t>
      </w:r>
      <w:bookmarkEnd w:id="2"/>
    </w:p>
    <w:p w14:paraId="60059079" w14:textId="2D81C29C" w:rsidR="00756374" w:rsidRDefault="00756374" w:rsidP="00756374">
      <w:pPr>
        <w:jc w:val="both"/>
      </w:pPr>
      <w:r>
        <w:t xml:space="preserve">The assignment integrates the knowledge learned from weeks </w:t>
      </w:r>
      <w:r w:rsidR="00971F17">
        <w:t>4</w:t>
      </w:r>
      <w:r>
        <w:t xml:space="preserve">, </w:t>
      </w:r>
      <w:r w:rsidR="00971F17">
        <w:t>5</w:t>
      </w:r>
      <w:r>
        <w:t xml:space="preserve">, and </w:t>
      </w:r>
      <w:r w:rsidR="00971F17">
        <w:t>6</w:t>
      </w:r>
      <w:r>
        <w:t xml:space="preserve">. First, a transfer function must be </w:t>
      </w:r>
      <w:r w:rsidR="00CE01C0">
        <w:t xml:space="preserve">implemented </w:t>
      </w:r>
      <w:r>
        <w:t xml:space="preserve">in order to convert the SHARP sensor output to distance (Week </w:t>
      </w:r>
      <w:r w:rsidR="00971F17">
        <w:t>4</w:t>
      </w:r>
      <w:r>
        <w:t xml:space="preserve">). Then, the noise generated by the SHARP sensors is eliminated using the moving average filter (Week </w:t>
      </w:r>
      <w:r w:rsidR="00971F17">
        <w:t>5</w:t>
      </w:r>
      <w:r>
        <w:t xml:space="preserve">). Finally, a PID controller (Week </w:t>
      </w:r>
      <w:r w:rsidR="00076917">
        <w:t>6</w:t>
      </w:r>
      <w:r>
        <w:t>) that utilises the transfer function and moving average filter will facilitate the driving of RP6 along the wall.</w:t>
      </w:r>
    </w:p>
    <w:p w14:paraId="1A1CC9C9" w14:textId="1FB950AF" w:rsidR="00756374" w:rsidRPr="00756374" w:rsidRDefault="00756374" w:rsidP="00756374">
      <w:pPr>
        <w:jc w:val="both"/>
      </w:pPr>
      <w:r>
        <w:t xml:space="preserve">Since the processes of calculating the transfer function and moving average filter were explained in previous weeks reports, this </w:t>
      </w:r>
      <w:r w:rsidR="00A75679">
        <w:t>week</w:t>
      </w:r>
      <w:r>
        <w:t xml:space="preserve"> focusses on PID controllers</w:t>
      </w:r>
      <w:r w:rsidR="00A75679">
        <w:t xml:space="preserve"> and the overall process</w:t>
      </w:r>
      <w:r>
        <w:t>.</w:t>
      </w:r>
    </w:p>
    <w:p w14:paraId="793BB0B5" w14:textId="77777777" w:rsidR="00337C92" w:rsidRDefault="00337C92" w:rsidP="00D07DF0">
      <w:pPr>
        <w:pStyle w:val="Heading3"/>
      </w:pPr>
    </w:p>
    <w:p w14:paraId="615D60A0" w14:textId="3EBD24DB" w:rsidR="003E54A6" w:rsidRDefault="00D07DF0" w:rsidP="00D07DF0">
      <w:pPr>
        <w:pStyle w:val="Heading3"/>
      </w:pPr>
      <w:bookmarkStart w:id="3" w:name="_Toc23718132"/>
      <w:r>
        <w:t>PID controllers</w:t>
      </w:r>
      <w:bookmarkEnd w:id="3"/>
    </w:p>
    <w:p w14:paraId="6EC02253" w14:textId="77777777" w:rsidR="00F83393" w:rsidRDefault="00F83393" w:rsidP="00F83393">
      <w:pPr>
        <w:jc w:val="both"/>
      </w:pPr>
      <w:r>
        <w:rPr>
          <w:noProof/>
          <w:lang w:val="en-GB" w:eastAsia="en-GB"/>
        </w:rPr>
        <w:drawing>
          <wp:anchor distT="0" distB="0" distL="114300" distR="114300" simplePos="0" relativeHeight="251659264" behindDoc="0" locked="0" layoutInCell="1" allowOverlap="1" wp14:anchorId="46E3E03C" wp14:editId="2F1E3B89">
            <wp:simplePos x="0" y="0"/>
            <wp:positionH relativeFrom="column">
              <wp:posOffset>2004595</wp:posOffset>
            </wp:positionH>
            <wp:positionV relativeFrom="paragraph">
              <wp:posOffset>623350</wp:posOffset>
            </wp:positionV>
            <wp:extent cx="3648268" cy="799903"/>
            <wp:effectExtent l="0" t="0" r="0" b="63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268" cy="799903"/>
                    </a:xfrm>
                    <a:prstGeom prst="rect">
                      <a:avLst/>
                    </a:prstGeom>
                  </pic:spPr>
                </pic:pic>
              </a:graphicData>
            </a:graphic>
            <wp14:sizeRelH relativeFrom="page">
              <wp14:pctWidth>0</wp14:pctWidth>
            </wp14:sizeRelH>
            <wp14:sizeRelV relativeFrom="page">
              <wp14:pctHeight>0</wp14:pctHeight>
            </wp14:sizeRelV>
          </wp:anchor>
        </w:drawing>
      </w:r>
      <w:r w:rsidRPr="009E6B7D">
        <w:t>A proportional–integral–derivative</w:t>
      </w:r>
      <w:r>
        <w:t xml:space="preserve"> (PID)</w:t>
      </w:r>
      <w:r w:rsidRPr="009E6B7D">
        <w:t xml:space="preserve"> controller</w:t>
      </w:r>
      <w:r>
        <w:t xml:space="preserve"> is a feedback control system that uses the output of the previous iteration to further stabilize the system. It is frequently used in regulatory controllers, with some studies approximating their use in 97% of regulatory controllers. </w:t>
      </w:r>
    </w:p>
    <w:p w14:paraId="5BF1C808" w14:textId="3A36787F" w:rsidR="00F83393" w:rsidRDefault="00F83393" w:rsidP="00F83393">
      <w:pPr>
        <w:jc w:val="both"/>
      </w:pPr>
      <w:r>
        <w:t>The set point (SP) of a PID controller is the desired value or level of the system. The error value is the difference between the SP and process variable (PV). The PV is the value detected by a sensor after applying a process. There are three responses</w:t>
      </w:r>
      <w:r w:rsidR="00CE01C0">
        <w:t xml:space="preserve"> to error in a system</w:t>
      </w:r>
      <w:r>
        <w:t xml:space="preserve"> within a PID controller:</w:t>
      </w:r>
    </w:p>
    <w:p w14:paraId="6593BABD" w14:textId="56B967B1" w:rsidR="00F83393" w:rsidRDefault="00F83393" w:rsidP="00F83393">
      <w:pPr>
        <w:pStyle w:val="ListParagraph"/>
        <w:numPr>
          <w:ilvl w:val="0"/>
          <w:numId w:val="30"/>
        </w:numPr>
        <w:jc w:val="both"/>
      </w:pPr>
      <w:r>
        <w:t>Proportional response (K</w:t>
      </w:r>
      <w:r w:rsidRPr="000645B0">
        <w:rPr>
          <w:vertAlign w:val="subscript"/>
        </w:rPr>
        <w:t>p</w:t>
      </w:r>
      <w:r>
        <w:t>): the speed of correction, a proportional ratio of the output based on error value</w:t>
      </w:r>
      <w:r w:rsidR="00CE01C0">
        <w:t>.</w:t>
      </w:r>
    </w:p>
    <w:p w14:paraId="6F6FCAB6" w14:textId="21CBDD0D" w:rsidR="00F83393" w:rsidRDefault="00F83393" w:rsidP="00F83393">
      <w:pPr>
        <w:pStyle w:val="ListParagraph"/>
        <w:numPr>
          <w:ilvl w:val="0"/>
          <w:numId w:val="30"/>
        </w:numPr>
        <w:jc w:val="both"/>
      </w:pPr>
      <w:r>
        <w:t>Integral response (K</w:t>
      </w:r>
      <w:r w:rsidRPr="00D05DBA">
        <w:rPr>
          <w:vertAlign w:val="subscript"/>
        </w:rPr>
        <w:t>I</w:t>
      </w:r>
      <w:r>
        <w:t xml:space="preserve">): the speed of offset elimination </w:t>
      </w:r>
      <w:r w:rsidR="00CE01C0">
        <w:t>one the system is stable</w:t>
      </w:r>
      <w:r>
        <w:t>, responsible for driving the steady state error to zero</w:t>
      </w:r>
      <w:r w:rsidR="00CE01C0">
        <w:t>.</w:t>
      </w:r>
    </w:p>
    <w:p w14:paraId="2EC09118" w14:textId="24EBF6D8" w:rsidR="00F83393" w:rsidRDefault="00F83393" w:rsidP="00F83393">
      <w:pPr>
        <w:pStyle w:val="ListParagraph"/>
        <w:numPr>
          <w:ilvl w:val="0"/>
          <w:numId w:val="30"/>
        </w:numPr>
        <w:jc w:val="both"/>
      </w:pPr>
      <w:r>
        <w:t>Derivative response (K</w:t>
      </w:r>
      <w:r w:rsidRPr="00AD43DA">
        <w:rPr>
          <w:vertAlign w:val="subscript"/>
        </w:rPr>
        <w:t>D</w:t>
      </w:r>
      <w:r>
        <w:t>): the speed of damping, the rate of change over time</w:t>
      </w:r>
      <w:ins w:id="4" w:author="Jam Sarvis" w:date="2019-11-03T20:46:00Z">
        <w:r w:rsidR="00CE01C0">
          <w:t>.</w:t>
        </w:r>
      </w:ins>
    </w:p>
    <w:p w14:paraId="2C8B0BA1" w14:textId="1079DF94" w:rsidR="00F83393" w:rsidRDefault="00F83393" w:rsidP="00F83393">
      <w:pPr>
        <w:jc w:val="both"/>
      </w:pPr>
      <w:r>
        <w:t>For example, if a PID controller has a K</w:t>
      </w:r>
      <w:r w:rsidRPr="002128C4">
        <w:rPr>
          <w:vertAlign w:val="subscript"/>
        </w:rPr>
        <w:t>P</w:t>
      </w:r>
      <w:r>
        <w:t xml:space="preserve"> of 2, SP of 10 and a PV of 2, then the error is 10 – 2 = 8. The controller output will be </w:t>
      </w:r>
      <w:r w:rsidRPr="00AF7B43">
        <w:rPr>
          <w:i/>
          <w:iCs/>
        </w:rPr>
        <w:t>error x K</w:t>
      </w:r>
      <w:r w:rsidRPr="002128C4">
        <w:rPr>
          <w:i/>
          <w:iCs/>
          <w:vertAlign w:val="subscript"/>
        </w:rPr>
        <w:t>P</w:t>
      </w:r>
      <w:r w:rsidRPr="00AF7B43">
        <w:rPr>
          <w:i/>
          <w:iCs/>
        </w:rPr>
        <w:t xml:space="preserve"> = 8 x 2 = 16</w:t>
      </w:r>
      <w:r>
        <w:t>. If in the process is implemented correctly the PV in the next iteration might be 4</w:t>
      </w:r>
      <w:r>
        <w:rPr>
          <w:rStyle w:val="FootnoteReference"/>
        </w:rPr>
        <w:footnoteReference w:id="1"/>
      </w:r>
      <w:r>
        <w:t xml:space="preserve">, then the output of the error = 6 and controller </w:t>
      </w:r>
      <w:r w:rsidRPr="00243E94">
        <w:t>output</w:t>
      </w:r>
      <w:r w:rsidRPr="00243E94">
        <w:rPr>
          <w:i/>
          <w:iCs/>
        </w:rPr>
        <w:t xml:space="preserve"> = 6 x 2 = 12</w:t>
      </w:r>
      <w:r>
        <w:t xml:space="preserve">, and so on. </w:t>
      </w:r>
    </w:p>
    <w:p w14:paraId="72B2C9C7" w14:textId="6D8C569E" w:rsidR="003E54A6" w:rsidRDefault="00F83393" w:rsidP="007A60D6">
      <w:pPr>
        <w:jc w:val="both"/>
      </w:pPr>
      <w:r>
        <w:t xml:space="preserve">The value of PID responses depends on the requirements of the project and characteristics of the sensor. The </w:t>
      </w:r>
      <w:r w:rsidR="00CE01C0">
        <w:t xml:space="preserve">system </w:t>
      </w:r>
      <w:r>
        <w:t xml:space="preserve">engineer </w:t>
      </w:r>
      <w:r w:rsidR="00CE01C0">
        <w:t xml:space="preserve">estimates </w:t>
      </w:r>
      <w:r>
        <w:t>it</w:t>
      </w:r>
      <w:r w:rsidR="00CE01C0">
        <w:t xml:space="preserve"> based on trial and error</w:t>
      </w:r>
      <w:r>
        <w:t>. Incorrect values might render the controller unusable and disturb the system instead of stabilizing it. For example, increasing K</w:t>
      </w:r>
      <w:r w:rsidRPr="002301C4">
        <w:rPr>
          <w:vertAlign w:val="subscript"/>
        </w:rPr>
        <w:t>P</w:t>
      </w:r>
      <w:r>
        <w:t xml:space="preserve"> too much will increase the oscillation and decrease the damping effect of the controller and the system might never reach the SP. In addition, depending on the project, a response value might be set to </w:t>
      </w:r>
      <w:r w:rsidR="007A60D6">
        <w:t>zero</w:t>
      </w:r>
      <w:r w:rsidR="00CE01C0">
        <w:t xml:space="preserve"> </w:t>
      </w:r>
      <w:r>
        <w:t>(not used). For example, due to K</w:t>
      </w:r>
      <w:r w:rsidRPr="009C725C">
        <w:rPr>
          <w:vertAlign w:val="subscript"/>
        </w:rPr>
        <w:t>D</w:t>
      </w:r>
      <w:r w:rsidR="004370A4">
        <w:t xml:space="preserve">’s </w:t>
      </w:r>
      <w:r>
        <w:t>high sensitivity to noise, control systems that interact with noisy signals might not use it at all to maintain the overall stability of the system. Eliminating the K</w:t>
      </w:r>
      <w:r w:rsidRPr="009C725C">
        <w:rPr>
          <w:vertAlign w:val="subscript"/>
        </w:rPr>
        <w:t>I</w:t>
      </w:r>
      <w:r>
        <w:t xml:space="preserve"> is also possible if maintaining a steady state</w:t>
      </w:r>
      <w:r w:rsidR="004370A4">
        <w:t xml:space="preserve"> (stable state with a small offset)</w:t>
      </w:r>
      <w:r>
        <w:t xml:space="preserve"> is not critical for the system. All this shows that the embedded system engineer must choose the response values of a PID controller after th</w:t>
      </w:r>
      <w:r w:rsidR="004370A4">
        <w:t>o</w:t>
      </w:r>
      <w:r>
        <w:t>rough testing and experimenting.</w:t>
      </w:r>
    </w:p>
    <w:p w14:paraId="268D75A9" w14:textId="1EE4F63A" w:rsidR="00B06658" w:rsidRDefault="00B06658" w:rsidP="00B06658">
      <w:pPr>
        <w:pStyle w:val="Heading2"/>
        <w:jc w:val="both"/>
      </w:pPr>
      <w:bookmarkStart w:id="5" w:name="_Toc23718133"/>
      <w:r>
        <w:lastRenderedPageBreak/>
        <w:t>Procedure</w:t>
      </w:r>
      <w:bookmarkEnd w:id="5"/>
      <w:r>
        <w:t xml:space="preserve"> </w:t>
      </w:r>
    </w:p>
    <w:p w14:paraId="50C6D3EE" w14:textId="733F99AD" w:rsidR="004370A4" w:rsidRPr="002035EE" w:rsidRDefault="004370A4" w:rsidP="007A60D6">
      <w:r>
        <w:t>The necessary apparatus for the week 6 project is similar to that of weeks 4 and 5.</w:t>
      </w:r>
    </w:p>
    <w:p w14:paraId="1BE79E34" w14:textId="77777777" w:rsidR="00B06658" w:rsidRDefault="00B06658" w:rsidP="00B06658">
      <w:pPr>
        <w:pStyle w:val="Heading3"/>
        <w:jc w:val="both"/>
      </w:pPr>
      <w:bookmarkStart w:id="6" w:name="_Toc23718134"/>
      <w:r>
        <w:t>Apparatus</w:t>
      </w:r>
      <w:bookmarkEnd w:id="6"/>
    </w:p>
    <w:p w14:paraId="0B7B7762" w14:textId="28F2E806" w:rsidR="00B06658" w:rsidRDefault="00B06658" w:rsidP="00B06658">
      <w:pPr>
        <w:pStyle w:val="ListParagraph"/>
        <w:numPr>
          <w:ilvl w:val="0"/>
          <w:numId w:val="27"/>
        </w:numPr>
        <w:jc w:val="both"/>
      </w:pPr>
      <w:r>
        <w:t>1x RP6</w:t>
      </w:r>
    </w:p>
    <w:p w14:paraId="09BBFB70" w14:textId="69F764E7" w:rsidR="004370A4" w:rsidRDefault="004370A4" w:rsidP="00B06658">
      <w:pPr>
        <w:pStyle w:val="ListParagraph"/>
        <w:numPr>
          <w:ilvl w:val="0"/>
          <w:numId w:val="27"/>
        </w:numPr>
        <w:jc w:val="both"/>
      </w:pPr>
      <w:r>
        <w:t>2x SHARP sensors</w:t>
      </w:r>
    </w:p>
    <w:p w14:paraId="52E6D0DA" w14:textId="5AD8E402" w:rsidR="004370A4" w:rsidRDefault="004370A4" w:rsidP="005E4866">
      <w:pPr>
        <w:jc w:val="both"/>
      </w:pPr>
      <w:r>
        <w:t>With all the equipment tested and verified, the transfer function, moving average filter and PID controller can be implemented to achieve the requirements of the final project.</w:t>
      </w:r>
    </w:p>
    <w:p w14:paraId="7EC461C2" w14:textId="0A14A0D5" w:rsidR="000976AA" w:rsidRDefault="00300808" w:rsidP="00B06658">
      <w:pPr>
        <w:jc w:val="both"/>
      </w:pPr>
      <w:r>
        <w:t xml:space="preserve">First, the program starts by initializing essential RP6 components and I2C communication. </w:t>
      </w:r>
      <w:r w:rsidR="00021245">
        <w:t>The program then enters a while loop that does the following:</w:t>
      </w:r>
    </w:p>
    <w:p w14:paraId="0E3CBAC4" w14:textId="77777777" w:rsidR="0051221B" w:rsidRDefault="006C07C3" w:rsidP="004370A4">
      <w:pPr>
        <w:pStyle w:val="ListParagraph"/>
        <w:numPr>
          <w:ilvl w:val="0"/>
          <w:numId w:val="33"/>
        </w:numPr>
        <w:jc w:val="both"/>
      </w:pPr>
      <w:r>
        <w:t>The SHARP sensor values are read</w:t>
      </w:r>
      <w:r w:rsidR="0051221B">
        <w:t>.</w:t>
      </w:r>
    </w:p>
    <w:p w14:paraId="546ABC02" w14:textId="04A432DF" w:rsidR="00021245" w:rsidRDefault="0051221B" w:rsidP="005E4866">
      <w:pPr>
        <w:pStyle w:val="ListParagraph"/>
        <w:numPr>
          <w:ilvl w:val="0"/>
          <w:numId w:val="33"/>
        </w:numPr>
        <w:jc w:val="both"/>
      </w:pPr>
      <w:r>
        <w:t xml:space="preserve">These values are converted to a distance via the transfer function. </w:t>
      </w:r>
      <w:r w:rsidR="006A6A69">
        <w:t xml:space="preserve"> </w:t>
      </w:r>
    </w:p>
    <w:p w14:paraId="58B07ED0" w14:textId="2A40438B" w:rsidR="006C07C3" w:rsidRDefault="006C07C3" w:rsidP="004370A4">
      <w:pPr>
        <w:pStyle w:val="ListParagraph"/>
        <w:numPr>
          <w:ilvl w:val="0"/>
          <w:numId w:val="33"/>
        </w:numPr>
        <w:jc w:val="both"/>
      </w:pPr>
      <w:r>
        <w:t xml:space="preserve">A moving average filter is applied to the </w:t>
      </w:r>
      <w:r w:rsidR="0051221B">
        <w:t xml:space="preserve">distance </w:t>
      </w:r>
      <w:r>
        <w:t>values to eliminate noise</w:t>
      </w:r>
      <w:r w:rsidR="0051221B">
        <w:t xml:space="preserve"> and produce a stable signal for the PID controller. </w:t>
      </w:r>
    </w:p>
    <w:p w14:paraId="7CAF990B" w14:textId="1D2CA2AD" w:rsidR="00911FF9" w:rsidRDefault="00911FF9" w:rsidP="004370A4">
      <w:pPr>
        <w:pStyle w:val="ListParagraph"/>
        <w:numPr>
          <w:ilvl w:val="0"/>
          <w:numId w:val="33"/>
        </w:numPr>
        <w:jc w:val="both"/>
      </w:pPr>
      <w:r>
        <w:t xml:space="preserve">The moving average of both sensor values is printed to the LCD. </w:t>
      </w:r>
    </w:p>
    <w:p w14:paraId="2C991B4C" w14:textId="11B6A8A8" w:rsidR="0051221B" w:rsidRDefault="0051221B" w:rsidP="004370A4">
      <w:pPr>
        <w:pStyle w:val="ListParagraph"/>
        <w:numPr>
          <w:ilvl w:val="0"/>
          <w:numId w:val="33"/>
        </w:numPr>
        <w:jc w:val="both"/>
      </w:pPr>
      <w:r>
        <w:t>The SP of the system is set to 15 cm.</w:t>
      </w:r>
    </w:p>
    <w:p w14:paraId="2770E776" w14:textId="7D47A0B3" w:rsidR="0051221B" w:rsidRDefault="0051221B" w:rsidP="005E4866">
      <w:pPr>
        <w:pStyle w:val="ListParagraph"/>
        <w:numPr>
          <w:ilvl w:val="0"/>
          <w:numId w:val="33"/>
        </w:numPr>
        <w:jc w:val="both"/>
      </w:pPr>
      <w:r>
        <w:t>K</w:t>
      </w:r>
      <w:r>
        <w:rPr>
          <w:vertAlign w:val="subscript"/>
        </w:rPr>
        <w:t>P</w:t>
      </w:r>
      <w:r>
        <w:t xml:space="preserve"> and K</w:t>
      </w:r>
      <w:r>
        <w:rPr>
          <w:vertAlign w:val="subscript"/>
        </w:rPr>
        <w:t>D</w:t>
      </w:r>
      <w:r>
        <w:t xml:space="preserve"> are both set to 1 at initialization, that is, they take no effect. However, these values can be controlled by the user while the RP6 is </w:t>
      </w:r>
      <w:r w:rsidR="00911FF9">
        <w:t xml:space="preserve">executing the PID controller. </w:t>
      </w:r>
    </w:p>
    <w:p w14:paraId="0EEEB1F0" w14:textId="6B4A81AD" w:rsidR="003070D4" w:rsidRDefault="002D65E8" w:rsidP="004370A4">
      <w:pPr>
        <w:pStyle w:val="ListParagraph"/>
        <w:numPr>
          <w:ilvl w:val="0"/>
          <w:numId w:val="33"/>
        </w:numPr>
        <w:jc w:val="both"/>
      </w:pPr>
      <w:r>
        <w:t xml:space="preserve">The </w:t>
      </w:r>
      <w:r w:rsidR="00911FF9">
        <w:t xml:space="preserve">error, that is, the </w:t>
      </w:r>
      <w:r>
        <w:t xml:space="preserve">difference between the desired value </w:t>
      </w:r>
      <w:r w:rsidR="00911FF9">
        <w:t xml:space="preserve">and the result of the moving average filter </w:t>
      </w:r>
      <w:r>
        <w:t>is calculated</w:t>
      </w:r>
      <w:r w:rsidR="00911FF9">
        <w:t xml:space="preserve">. </w:t>
      </w:r>
    </w:p>
    <w:p w14:paraId="3DD85D2E" w14:textId="59CA676D" w:rsidR="00911FF9" w:rsidRDefault="00911FF9" w:rsidP="005E4866">
      <w:pPr>
        <w:pStyle w:val="ListParagraph"/>
        <w:numPr>
          <w:ilvl w:val="0"/>
          <w:numId w:val="33"/>
        </w:numPr>
        <w:jc w:val="both"/>
      </w:pPr>
      <w:r>
        <w:t>The difference between the last iteration’s error and the current iteration’s error is calculated for K</w:t>
      </w:r>
      <w:r>
        <w:rPr>
          <w:vertAlign w:val="subscript"/>
        </w:rPr>
        <w:t>D</w:t>
      </w:r>
      <w:r>
        <w:t xml:space="preserve"> to use at a later stage of the process. </w:t>
      </w:r>
    </w:p>
    <w:p w14:paraId="7330E0E1" w14:textId="245DB945" w:rsidR="003070D4" w:rsidRDefault="00911FF9" w:rsidP="005E4866">
      <w:pPr>
        <w:pStyle w:val="ListParagraph"/>
        <w:numPr>
          <w:ilvl w:val="0"/>
          <w:numId w:val="33"/>
        </w:numPr>
        <w:jc w:val="both"/>
      </w:pPr>
      <w:r>
        <w:t>The correction that the system needs to implement in order to reach the set point is calculated as follows: K</w:t>
      </w:r>
      <w:r>
        <w:rPr>
          <w:vertAlign w:val="subscript"/>
        </w:rPr>
        <w:t>P</w:t>
      </w:r>
      <w:r>
        <w:t xml:space="preserve"> is multiplied by the error and K</w:t>
      </w:r>
      <w:r>
        <w:rPr>
          <w:vertAlign w:val="subscript"/>
        </w:rPr>
        <w:t>D</w:t>
      </w:r>
      <w:r>
        <w:t xml:space="preserve"> is multiplied by the difference between the last error and the current error (step 8). These results are added together to produce the final correction value. </w:t>
      </w:r>
    </w:p>
    <w:p w14:paraId="7FF6BC16" w14:textId="4B8C0FA3" w:rsidR="002D65E8" w:rsidRDefault="00911FF9" w:rsidP="000E167F">
      <w:pPr>
        <w:pStyle w:val="ListParagraph"/>
        <w:numPr>
          <w:ilvl w:val="0"/>
          <w:numId w:val="33"/>
        </w:numPr>
        <w:jc w:val="both"/>
      </w:pPr>
      <w:r>
        <w:t xml:space="preserve">The PID controller implements this correction by </w:t>
      </w:r>
      <w:r w:rsidR="006A0332">
        <w:t>subtracting</w:t>
      </w:r>
      <w:r>
        <w:t xml:space="preserve"> it to the speed value of the left motor and </w:t>
      </w:r>
      <w:r w:rsidR="000E167F">
        <w:t>adding</w:t>
      </w:r>
      <w:r>
        <w:t xml:space="preserve"> it from the speed value of the right motor. </w:t>
      </w:r>
      <w:r w:rsidR="00286C24">
        <w:t xml:space="preserve">These speed values are then input into the </w:t>
      </w:r>
      <w:r w:rsidR="00286C24" w:rsidRPr="005E4866">
        <w:rPr>
          <w:rStyle w:val="CodeFunctionChar"/>
        </w:rPr>
        <w:t>moveAtSpeed()</w:t>
      </w:r>
      <w:r w:rsidR="00286C24">
        <w:t xml:space="preserve"> function. Each motor, that is, the left tread and the right tread will move with the speed calculated by the PID controller.</w:t>
      </w:r>
    </w:p>
    <w:p w14:paraId="12007380" w14:textId="12FC81A3" w:rsidR="00286C24" w:rsidRDefault="00286C24" w:rsidP="00094DC7">
      <w:pPr>
        <w:pStyle w:val="ListParagraph"/>
        <w:numPr>
          <w:ilvl w:val="0"/>
          <w:numId w:val="33"/>
        </w:numPr>
        <w:jc w:val="both"/>
      </w:pPr>
      <w:r>
        <w:t>The process is then repeated continuously until the RP6 is driving in a stable state along the wall at the desired distance from the wall, perhaps with a slight offset since K</w:t>
      </w:r>
      <w:r>
        <w:rPr>
          <w:vertAlign w:val="subscript"/>
        </w:rPr>
        <w:t>I</w:t>
      </w:r>
      <w:r>
        <w:t xml:space="preserve"> is not implemented in this PID controller. However, accuracy is not essential for the safety or operation of this system, so this is not problematic.  </w:t>
      </w:r>
    </w:p>
    <w:p w14:paraId="381DEFC2" w14:textId="66C066C0" w:rsidR="003070D4" w:rsidRDefault="00286C24" w:rsidP="00B33C01">
      <w:pPr>
        <w:jc w:val="both"/>
      </w:pPr>
      <w:r>
        <w:t>T</w:t>
      </w:r>
      <w:r w:rsidR="00B33C01">
        <w:t xml:space="preserve">he PID controller is implemented in code as this </w:t>
      </w:r>
      <w:r>
        <w:t>while loop</w:t>
      </w:r>
      <w:r w:rsidR="0049643D">
        <w:t>.</w:t>
      </w:r>
      <w:r w:rsidR="00F12DCA">
        <w:t xml:space="preserve"> </w:t>
      </w:r>
    </w:p>
    <w:p w14:paraId="6EEF2457" w14:textId="0F4DBAD9" w:rsidR="004F5EFD" w:rsidRDefault="004F5EFD" w:rsidP="00C822E4">
      <w:pPr>
        <w:jc w:val="both"/>
      </w:pPr>
    </w:p>
    <w:p w14:paraId="3405D6BF" w14:textId="66047083" w:rsidR="004F5EFD" w:rsidRPr="00C678D1" w:rsidRDefault="004F5EFD" w:rsidP="00C822E4">
      <w:pPr>
        <w:jc w:val="both"/>
      </w:pPr>
      <w:r>
        <w:t xml:space="preserve">Although oscillation could not be avoided, it was reduced to the minimum </w:t>
      </w:r>
      <w:r w:rsidR="00FE3D65">
        <w:t>by choosing an appropriate K</w:t>
      </w:r>
      <w:r w:rsidR="00FE3D65" w:rsidRPr="00FE3D65">
        <w:rPr>
          <w:vertAlign w:val="subscript"/>
        </w:rPr>
        <w:t>P</w:t>
      </w:r>
      <w:r w:rsidR="00FE3D65">
        <w:t xml:space="preserve"> and </w:t>
      </w:r>
      <w:r w:rsidR="00FE3D65" w:rsidRPr="00CD7E22">
        <w:rPr>
          <w:color w:val="000000" w:themeColor="text1"/>
        </w:rPr>
        <w:t>K</w:t>
      </w:r>
      <w:r w:rsidR="00FE3D65" w:rsidRPr="00CD7E22">
        <w:rPr>
          <w:color w:val="000000" w:themeColor="text1"/>
          <w:vertAlign w:val="subscript"/>
        </w:rPr>
        <w:t>D</w:t>
      </w:r>
      <w:r w:rsidR="00FE3D65" w:rsidRPr="00CD7E22">
        <w:rPr>
          <w:color w:val="000000" w:themeColor="text1"/>
        </w:rPr>
        <w:t xml:space="preserve"> </w:t>
      </w:r>
      <w:r w:rsidR="00FE3D65">
        <w:t>values.</w:t>
      </w:r>
    </w:p>
    <w:p w14:paraId="7EC5EF38" w14:textId="77777777" w:rsidR="00286C24" w:rsidRDefault="00286C24" w:rsidP="00464E33"/>
    <w:p w14:paraId="7ED424EC" w14:textId="38F514FC" w:rsidR="00464E33" w:rsidRPr="00464E33" w:rsidRDefault="00464E33" w:rsidP="00FF2847">
      <w:pPr>
        <w:pStyle w:val="Heading2"/>
        <w:jc w:val="both"/>
      </w:pPr>
      <w:bookmarkStart w:id="7" w:name="_Toc23718135"/>
      <w:r>
        <w:t>Conclusion</w:t>
      </w:r>
      <w:bookmarkEnd w:id="7"/>
    </w:p>
    <w:p w14:paraId="7B55A41A" w14:textId="38011581" w:rsidR="00286C24" w:rsidRDefault="00286C24" w:rsidP="00286C24">
      <w:r>
        <w:t xml:space="preserve">Although the PID controller is a robust control system, it was not implemented without error. Some errors were solved however, some were not </w:t>
      </w:r>
      <w:r w:rsidR="00EF4A5B">
        <w:t xml:space="preserve">solved and still exist in the RP6 system. First the solved </w:t>
      </w:r>
      <w:r w:rsidR="00EF4A5B">
        <w:lastRenderedPageBreak/>
        <w:t xml:space="preserve">problems will be discussed. Then, the unsolved problems, and finally, the improvements that could be implemented given more time will conclude this chapter. </w:t>
      </w:r>
    </w:p>
    <w:p w14:paraId="1CA2CCDC" w14:textId="687FB4DF" w:rsidR="00EF4A5B" w:rsidRDefault="00EF4A5B" w:rsidP="00286C24">
      <w:r>
        <w:t>The problems that were solved were:</w:t>
      </w:r>
    </w:p>
    <w:p w14:paraId="064AC2DB" w14:textId="0F7F2EB9" w:rsidR="00EF4A5B" w:rsidRDefault="00EF4A5B" w:rsidP="00EF4A5B">
      <w:pPr>
        <w:pStyle w:val="ListParagraph"/>
        <w:numPr>
          <w:ilvl w:val="0"/>
          <w:numId w:val="34"/>
        </w:numPr>
      </w:pPr>
      <w:r>
        <w:t>Radical correction despite K</w:t>
      </w:r>
      <w:r>
        <w:rPr>
          <w:vertAlign w:val="subscript"/>
        </w:rPr>
        <w:t>P</w:t>
      </w:r>
      <w:r>
        <w:t xml:space="preserve"> and K</w:t>
      </w:r>
      <w:r>
        <w:rPr>
          <w:vertAlign w:val="subscript"/>
        </w:rPr>
        <w:t>D</w:t>
      </w:r>
      <w:r>
        <w:t xml:space="preserve"> values of 1. This was caused by high correction speed values calculated by the PID controller. To further explain, if the normal speed of the right motor is 20, and the correction speed of the right moto is 95, then the PID controller will try to increase the right motor speed to 115. The RP6 cannot implement such a speed, it is out of range.</w:t>
      </w:r>
    </w:p>
    <w:p w14:paraId="3CE57BAF" w14:textId="46342D25" w:rsidR="00F9741A" w:rsidRDefault="00EF4A5B" w:rsidP="00F9741A">
      <w:pPr>
        <w:ind w:left="720"/>
      </w:pPr>
      <w:r>
        <w:t xml:space="preserve">To solve this problem, an “if” statement was implemented. It checked </w:t>
      </w:r>
      <w:r w:rsidR="00F9741A">
        <w:t>whether</w:t>
      </w:r>
      <w:r>
        <w:t xml:space="preserve"> the correction speed was higher than some value. This was tweaked, but ultimately it was set to </w:t>
      </w:r>
      <w:r w:rsidR="00F9741A">
        <w:t xml:space="preserve">70. If the correction value was higher than this, it was set back to 70. This way, the maximum speed the motor could be was 90. </w:t>
      </w:r>
    </w:p>
    <w:p w14:paraId="2F60A0C6" w14:textId="4010406B" w:rsidR="00F9741A" w:rsidRDefault="00F9741A" w:rsidP="00F9741A">
      <w:r>
        <w:t>The problems that were not fixed:</w:t>
      </w:r>
    </w:p>
    <w:p w14:paraId="6C45E35C" w14:textId="68524F54" w:rsidR="00FB0A61" w:rsidRDefault="00F9741A" w:rsidP="00FB0A61">
      <w:pPr>
        <w:pStyle w:val="ListParagraph"/>
        <w:numPr>
          <w:ilvl w:val="0"/>
          <w:numId w:val="35"/>
        </w:numPr>
      </w:pPr>
      <w:r>
        <w:t>The RP6 cannot find the desired distance if it does not start close to it. This can be caused by multiple factors and the conclusion is that it is caused by a combination of many since no single factor seemed to cause it. In other words, the RP6 can successfully follow a wall at the desired distance but, it is not effective at finding the desired distance.</w:t>
      </w:r>
    </w:p>
    <w:p w14:paraId="6098043D" w14:textId="01BDB269" w:rsidR="00FB0A61" w:rsidRDefault="00FB0A61" w:rsidP="00094DC7">
      <w:pPr>
        <w:ind w:left="360"/>
      </w:pPr>
      <w:r>
        <w:t>In an attempt to fix this, the following solutions were implemented:</w:t>
      </w:r>
    </w:p>
    <w:p w14:paraId="65721439" w14:textId="40D1639E" w:rsidR="00FB0A61" w:rsidRDefault="00FB0A61" w:rsidP="00FB0A61">
      <w:pPr>
        <w:pStyle w:val="ListParagraph"/>
        <w:numPr>
          <w:ilvl w:val="0"/>
          <w:numId w:val="34"/>
        </w:numPr>
      </w:pPr>
      <w:r>
        <w:t>The K</w:t>
      </w:r>
      <w:r>
        <w:rPr>
          <w:vertAlign w:val="subscript"/>
        </w:rPr>
        <w:t xml:space="preserve">P </w:t>
      </w:r>
      <w:r>
        <w:t>and K</w:t>
      </w:r>
      <w:r>
        <w:rPr>
          <w:vertAlign w:val="subscript"/>
        </w:rPr>
        <w:t>D</w:t>
      </w:r>
      <w:r>
        <w:t xml:space="preserve"> values were tweaked however, this led to no success. The correction speed was already too fast and thus, a high K</w:t>
      </w:r>
      <w:r>
        <w:rPr>
          <w:vertAlign w:val="subscript"/>
        </w:rPr>
        <w:t>P</w:t>
      </w:r>
      <w:r>
        <w:t xml:space="preserve"> value exacerbates the problem. A high K</w:t>
      </w:r>
      <w:r>
        <w:rPr>
          <w:vertAlign w:val="subscript"/>
        </w:rPr>
        <w:t>D</w:t>
      </w:r>
      <w:r>
        <w:t xml:space="preserve"> value has little to no effect since the K</w:t>
      </w:r>
      <w:r>
        <w:rPr>
          <w:vertAlign w:val="subscript"/>
        </w:rPr>
        <w:t>P</w:t>
      </w:r>
      <w:r>
        <w:t xml:space="preserve"> value is not causing overshoot. </w:t>
      </w:r>
    </w:p>
    <w:p w14:paraId="3BE76C41" w14:textId="5EEA4B70" w:rsidR="00FB0A61" w:rsidRDefault="00FB0A61" w:rsidP="00FB0A61">
      <w:pPr>
        <w:pStyle w:val="ListParagraph"/>
        <w:numPr>
          <w:ilvl w:val="0"/>
          <w:numId w:val="34"/>
        </w:numPr>
      </w:pPr>
      <w:r>
        <w:t>The difference between the error of the front and back SHARP sensors was used as the error as opposed to the error of either one sensor. The logic of this solution was flawed however, this was not known until after implementation and testing. This however, was extremely efficient at straightening the RP6 horizontally and thus it stabilized oscillation. It was not a successful solution though, since as long as the RP6 was horizontal relative to the wall, the error was zero. So, essentially, the desired distance was no longer considered.</w:t>
      </w:r>
    </w:p>
    <w:p w14:paraId="57F3DA8F" w14:textId="3A743F25" w:rsidR="00FB0A61" w:rsidRDefault="00FB0A61" w:rsidP="00FB0A61">
      <w:r>
        <w:t xml:space="preserve">Improvements (may also </w:t>
      </w:r>
      <w:r w:rsidR="009034D9">
        <w:t>eliminate existing problems):</w:t>
      </w:r>
    </w:p>
    <w:p w14:paraId="4E30CFFF" w14:textId="34E0E322" w:rsidR="00B06658" w:rsidRPr="00BB6FD3" w:rsidRDefault="009034D9" w:rsidP="00613445">
      <w:pPr>
        <w:pStyle w:val="ListParagraph"/>
        <w:numPr>
          <w:ilvl w:val="0"/>
          <w:numId w:val="36"/>
        </w:numPr>
      </w:pPr>
      <w:r>
        <w:t xml:space="preserve">The main improvement is based upon an attempted fix for the unsolved problem. The difference between the error of each sensor was calculated and used as the error for the PID control loop. This efficiently corrected the horizontal offset of the robot but ignored the desired distance. If this could be implemented at the desired distance, it may prove to be robust and stable. </w:t>
      </w:r>
      <w:bookmarkStart w:id="8" w:name="_GoBack"/>
      <w:bookmarkEnd w:id="8"/>
    </w:p>
    <w:sectPr w:rsidR="00B06658" w:rsidRPr="00BB6FD3" w:rsidSect="00942AEE">
      <w:footerReference w:type="default" r:id="rId11"/>
      <w:endnotePr>
        <w:numFmt w:val="decimal"/>
      </w:endnotePr>
      <w:pgSz w:w="11906" w:h="16838"/>
      <w:pgMar w:top="1440" w:right="1440" w:bottom="1440" w:left="1440"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334F99" w16cid:durableId="2169CDD0"/>
  <w16cid:commentId w16cid:paraId="05AFD5FA" w16cid:durableId="2169CDEA"/>
  <w16cid:commentId w16cid:paraId="1762D9B9" w16cid:durableId="2169BBC7"/>
  <w16cid:commentId w16cid:paraId="7DC5F09E" w16cid:durableId="2169BCA5"/>
  <w16cid:commentId w16cid:paraId="3B1CAFB0" w16cid:durableId="2169C4DA"/>
  <w16cid:commentId w16cid:paraId="592C7EA7" w16cid:durableId="2169C7F8"/>
  <w16cid:commentId w16cid:paraId="5260920E" w16cid:durableId="2169CD74"/>
  <w16cid:commentId w16cid:paraId="2E5E786B" w16cid:durableId="2169CD68"/>
  <w16cid:commentId w16cid:paraId="518C7BAA" w16cid:durableId="2169CD8C"/>
  <w16cid:commentId w16cid:paraId="43BB7482" w16cid:durableId="2169CDA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CE3A0" w14:textId="77777777" w:rsidR="00502746" w:rsidRDefault="00502746" w:rsidP="00FE32D0">
      <w:pPr>
        <w:spacing w:after="0" w:line="240" w:lineRule="auto"/>
      </w:pPr>
    </w:p>
  </w:endnote>
  <w:endnote w:type="continuationSeparator" w:id="0">
    <w:p w14:paraId="25514974" w14:textId="77777777" w:rsidR="00502746" w:rsidRDefault="00502746" w:rsidP="00FE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437149"/>
      <w:docPartObj>
        <w:docPartGallery w:val="Page Numbers (Bottom of Page)"/>
        <w:docPartUnique/>
      </w:docPartObj>
    </w:sdtPr>
    <w:sdtEndPr>
      <w:rPr>
        <w:noProof/>
      </w:rPr>
    </w:sdtEndPr>
    <w:sdtContent>
      <w:p w14:paraId="03AAF6D2" w14:textId="2C9628AF" w:rsidR="00354ECE" w:rsidRDefault="00354ECE">
        <w:pPr>
          <w:pStyle w:val="Footer"/>
          <w:jc w:val="right"/>
        </w:pPr>
        <w:r>
          <w:fldChar w:fldCharType="begin"/>
        </w:r>
        <w:r>
          <w:instrText xml:space="preserve"> PAGE   \* MERGEFORMAT </w:instrText>
        </w:r>
        <w:r>
          <w:fldChar w:fldCharType="separate"/>
        </w:r>
        <w:r w:rsidR="00613445">
          <w:rPr>
            <w:noProof/>
          </w:rPr>
          <w:t>i</w:t>
        </w:r>
        <w:r>
          <w:rPr>
            <w:noProof/>
          </w:rPr>
          <w:fldChar w:fldCharType="end"/>
        </w:r>
      </w:p>
    </w:sdtContent>
  </w:sdt>
  <w:p w14:paraId="5E225FE1" w14:textId="77777777" w:rsidR="00354ECE" w:rsidRDefault="00354E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722255"/>
      <w:docPartObj>
        <w:docPartGallery w:val="Page Numbers (Bottom of Page)"/>
        <w:docPartUnique/>
      </w:docPartObj>
    </w:sdtPr>
    <w:sdtEndPr>
      <w:rPr>
        <w:noProof/>
      </w:rPr>
    </w:sdtEndPr>
    <w:sdtContent>
      <w:p w14:paraId="7919EE5A" w14:textId="2EDACCC8" w:rsidR="00942AEE" w:rsidRDefault="00942AEE">
        <w:pPr>
          <w:pStyle w:val="Footer"/>
          <w:jc w:val="right"/>
        </w:pPr>
        <w:r>
          <w:fldChar w:fldCharType="begin"/>
        </w:r>
        <w:r>
          <w:instrText xml:space="preserve"> PAGE   \* MERGEFORMAT </w:instrText>
        </w:r>
        <w:r>
          <w:fldChar w:fldCharType="separate"/>
        </w:r>
        <w:r w:rsidR="00613445">
          <w:rPr>
            <w:noProof/>
          </w:rPr>
          <w:t>1</w:t>
        </w:r>
        <w:r>
          <w:rPr>
            <w:noProof/>
          </w:rPr>
          <w:fldChar w:fldCharType="end"/>
        </w:r>
      </w:p>
    </w:sdtContent>
  </w:sdt>
  <w:p w14:paraId="3C81DA4E" w14:textId="77777777" w:rsidR="00942AEE" w:rsidRDefault="00942A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42F54" w14:textId="77777777" w:rsidR="00502746" w:rsidRDefault="00502746" w:rsidP="00FE32D0">
      <w:pPr>
        <w:spacing w:after="0" w:line="240" w:lineRule="auto"/>
      </w:pPr>
      <w:r>
        <w:separator/>
      </w:r>
    </w:p>
  </w:footnote>
  <w:footnote w:type="continuationSeparator" w:id="0">
    <w:p w14:paraId="3CF1CD99" w14:textId="77777777" w:rsidR="00502746" w:rsidRDefault="00502746" w:rsidP="00FE32D0">
      <w:pPr>
        <w:spacing w:after="0" w:line="240" w:lineRule="auto"/>
      </w:pPr>
      <w:r>
        <w:continuationSeparator/>
      </w:r>
    </w:p>
  </w:footnote>
  <w:footnote w:id="1">
    <w:p w14:paraId="35DEB32A" w14:textId="77777777" w:rsidR="00F83393" w:rsidRDefault="00F83393" w:rsidP="00F83393">
      <w:pPr>
        <w:pStyle w:val="FootnoteText"/>
      </w:pPr>
      <w:r>
        <w:rPr>
          <w:rStyle w:val="FootnoteReference"/>
        </w:rPr>
        <w:footnoteRef/>
      </w:r>
      <w:r>
        <w:t xml:space="preserve"> These are random numbers to show that we understand the concept. In reality, the value will be dependent on both the process output as well as the environmental changes detected by the sensor.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655"/>
    <w:multiLevelType w:val="multilevel"/>
    <w:tmpl w:val="EDDE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C6EDB"/>
    <w:multiLevelType w:val="hybridMultilevel"/>
    <w:tmpl w:val="306034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3720F6"/>
    <w:multiLevelType w:val="hybridMultilevel"/>
    <w:tmpl w:val="677A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B425F"/>
    <w:multiLevelType w:val="hybridMultilevel"/>
    <w:tmpl w:val="C51E91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31202"/>
    <w:multiLevelType w:val="hybridMultilevel"/>
    <w:tmpl w:val="3156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53957"/>
    <w:multiLevelType w:val="hybridMultilevel"/>
    <w:tmpl w:val="6BC6F6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B907302"/>
    <w:multiLevelType w:val="multilevel"/>
    <w:tmpl w:val="EBAC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D21331"/>
    <w:multiLevelType w:val="multilevel"/>
    <w:tmpl w:val="C09E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72867"/>
    <w:multiLevelType w:val="hybridMultilevel"/>
    <w:tmpl w:val="72CEBD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6F91C33"/>
    <w:multiLevelType w:val="hybridMultilevel"/>
    <w:tmpl w:val="C51E91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9E6DE2"/>
    <w:multiLevelType w:val="hybridMultilevel"/>
    <w:tmpl w:val="A1A23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D62BA5"/>
    <w:multiLevelType w:val="hybridMultilevel"/>
    <w:tmpl w:val="1040C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2FF6253"/>
    <w:multiLevelType w:val="hybridMultilevel"/>
    <w:tmpl w:val="AF1410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8855FF6"/>
    <w:multiLevelType w:val="hybridMultilevel"/>
    <w:tmpl w:val="4E5CA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A9109B"/>
    <w:multiLevelType w:val="hybridMultilevel"/>
    <w:tmpl w:val="6F406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CB79CB"/>
    <w:multiLevelType w:val="hybridMultilevel"/>
    <w:tmpl w:val="6570C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BE439A5"/>
    <w:multiLevelType w:val="hybridMultilevel"/>
    <w:tmpl w:val="6EE47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AF75EE"/>
    <w:multiLevelType w:val="hybridMultilevel"/>
    <w:tmpl w:val="FFAAA66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6B2B43"/>
    <w:multiLevelType w:val="hybridMultilevel"/>
    <w:tmpl w:val="46CEA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A72DA5"/>
    <w:multiLevelType w:val="hybridMultilevel"/>
    <w:tmpl w:val="B28C185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52E67AA7"/>
    <w:multiLevelType w:val="hybridMultilevel"/>
    <w:tmpl w:val="55168C8A"/>
    <w:lvl w:ilvl="0" w:tplc="1C090001">
      <w:start w:val="1"/>
      <w:numFmt w:val="bullet"/>
      <w:lvlText w:val=""/>
      <w:lvlJc w:val="left"/>
      <w:pPr>
        <w:ind w:left="3648" w:hanging="360"/>
      </w:pPr>
      <w:rPr>
        <w:rFonts w:ascii="Symbol" w:hAnsi="Symbol" w:hint="default"/>
      </w:rPr>
    </w:lvl>
    <w:lvl w:ilvl="1" w:tplc="1C090003" w:tentative="1">
      <w:start w:val="1"/>
      <w:numFmt w:val="bullet"/>
      <w:lvlText w:val="o"/>
      <w:lvlJc w:val="left"/>
      <w:pPr>
        <w:ind w:left="4368" w:hanging="360"/>
      </w:pPr>
      <w:rPr>
        <w:rFonts w:ascii="Courier New" w:hAnsi="Courier New" w:cs="Courier New" w:hint="default"/>
      </w:rPr>
    </w:lvl>
    <w:lvl w:ilvl="2" w:tplc="1C090005" w:tentative="1">
      <w:start w:val="1"/>
      <w:numFmt w:val="bullet"/>
      <w:lvlText w:val=""/>
      <w:lvlJc w:val="left"/>
      <w:pPr>
        <w:ind w:left="5088" w:hanging="360"/>
      </w:pPr>
      <w:rPr>
        <w:rFonts w:ascii="Wingdings" w:hAnsi="Wingdings" w:hint="default"/>
      </w:rPr>
    </w:lvl>
    <w:lvl w:ilvl="3" w:tplc="1C090001" w:tentative="1">
      <w:start w:val="1"/>
      <w:numFmt w:val="bullet"/>
      <w:lvlText w:val=""/>
      <w:lvlJc w:val="left"/>
      <w:pPr>
        <w:ind w:left="5808" w:hanging="360"/>
      </w:pPr>
      <w:rPr>
        <w:rFonts w:ascii="Symbol" w:hAnsi="Symbol" w:hint="default"/>
      </w:rPr>
    </w:lvl>
    <w:lvl w:ilvl="4" w:tplc="1C090003" w:tentative="1">
      <w:start w:val="1"/>
      <w:numFmt w:val="bullet"/>
      <w:lvlText w:val="o"/>
      <w:lvlJc w:val="left"/>
      <w:pPr>
        <w:ind w:left="6528" w:hanging="360"/>
      </w:pPr>
      <w:rPr>
        <w:rFonts w:ascii="Courier New" w:hAnsi="Courier New" w:cs="Courier New" w:hint="default"/>
      </w:rPr>
    </w:lvl>
    <w:lvl w:ilvl="5" w:tplc="1C090005" w:tentative="1">
      <w:start w:val="1"/>
      <w:numFmt w:val="bullet"/>
      <w:lvlText w:val=""/>
      <w:lvlJc w:val="left"/>
      <w:pPr>
        <w:ind w:left="7248" w:hanging="360"/>
      </w:pPr>
      <w:rPr>
        <w:rFonts w:ascii="Wingdings" w:hAnsi="Wingdings" w:hint="default"/>
      </w:rPr>
    </w:lvl>
    <w:lvl w:ilvl="6" w:tplc="1C090001" w:tentative="1">
      <w:start w:val="1"/>
      <w:numFmt w:val="bullet"/>
      <w:lvlText w:val=""/>
      <w:lvlJc w:val="left"/>
      <w:pPr>
        <w:ind w:left="7968" w:hanging="360"/>
      </w:pPr>
      <w:rPr>
        <w:rFonts w:ascii="Symbol" w:hAnsi="Symbol" w:hint="default"/>
      </w:rPr>
    </w:lvl>
    <w:lvl w:ilvl="7" w:tplc="1C090003" w:tentative="1">
      <w:start w:val="1"/>
      <w:numFmt w:val="bullet"/>
      <w:lvlText w:val="o"/>
      <w:lvlJc w:val="left"/>
      <w:pPr>
        <w:ind w:left="8688" w:hanging="360"/>
      </w:pPr>
      <w:rPr>
        <w:rFonts w:ascii="Courier New" w:hAnsi="Courier New" w:cs="Courier New" w:hint="default"/>
      </w:rPr>
    </w:lvl>
    <w:lvl w:ilvl="8" w:tplc="1C090005" w:tentative="1">
      <w:start w:val="1"/>
      <w:numFmt w:val="bullet"/>
      <w:lvlText w:val=""/>
      <w:lvlJc w:val="left"/>
      <w:pPr>
        <w:ind w:left="9408" w:hanging="360"/>
      </w:pPr>
      <w:rPr>
        <w:rFonts w:ascii="Wingdings" w:hAnsi="Wingdings" w:hint="default"/>
      </w:rPr>
    </w:lvl>
  </w:abstractNum>
  <w:abstractNum w:abstractNumId="21">
    <w:nsid w:val="555B5121"/>
    <w:multiLevelType w:val="hybridMultilevel"/>
    <w:tmpl w:val="6AA004C6"/>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2">
    <w:nsid w:val="55BE22FE"/>
    <w:multiLevelType w:val="hybridMultilevel"/>
    <w:tmpl w:val="2E0CF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78306AC"/>
    <w:multiLevelType w:val="hybridMultilevel"/>
    <w:tmpl w:val="6C8CD74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nsid w:val="57AD608A"/>
    <w:multiLevelType w:val="hybridMultilevel"/>
    <w:tmpl w:val="B080C1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5">
    <w:nsid w:val="60031950"/>
    <w:multiLevelType w:val="hybridMultilevel"/>
    <w:tmpl w:val="7E9CCD78"/>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26">
    <w:nsid w:val="60F57200"/>
    <w:multiLevelType w:val="hybridMultilevel"/>
    <w:tmpl w:val="7B14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283D1D"/>
    <w:multiLevelType w:val="hybridMultilevel"/>
    <w:tmpl w:val="90849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784788E"/>
    <w:multiLevelType w:val="hybridMultilevel"/>
    <w:tmpl w:val="843A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3073DB"/>
    <w:multiLevelType w:val="hybridMultilevel"/>
    <w:tmpl w:val="F532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15432A"/>
    <w:multiLevelType w:val="hybridMultilevel"/>
    <w:tmpl w:val="DEF85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DF35A42"/>
    <w:multiLevelType w:val="hybridMultilevel"/>
    <w:tmpl w:val="B79692AA"/>
    <w:lvl w:ilvl="0" w:tplc="0809000F">
      <w:start w:val="1"/>
      <w:numFmt w:val="decimal"/>
      <w:lvlText w:val="%1."/>
      <w:lvlJc w:val="left"/>
      <w:pPr>
        <w:ind w:left="4230" w:hanging="360"/>
      </w:pPr>
    </w:lvl>
    <w:lvl w:ilvl="1" w:tplc="08090019" w:tentative="1">
      <w:start w:val="1"/>
      <w:numFmt w:val="lowerLetter"/>
      <w:lvlText w:val="%2."/>
      <w:lvlJc w:val="left"/>
      <w:pPr>
        <w:ind w:left="4950" w:hanging="360"/>
      </w:pPr>
    </w:lvl>
    <w:lvl w:ilvl="2" w:tplc="0809001B" w:tentative="1">
      <w:start w:val="1"/>
      <w:numFmt w:val="lowerRoman"/>
      <w:lvlText w:val="%3."/>
      <w:lvlJc w:val="right"/>
      <w:pPr>
        <w:ind w:left="5670" w:hanging="180"/>
      </w:pPr>
    </w:lvl>
    <w:lvl w:ilvl="3" w:tplc="0809000F" w:tentative="1">
      <w:start w:val="1"/>
      <w:numFmt w:val="decimal"/>
      <w:lvlText w:val="%4."/>
      <w:lvlJc w:val="left"/>
      <w:pPr>
        <w:ind w:left="6390" w:hanging="360"/>
      </w:pPr>
    </w:lvl>
    <w:lvl w:ilvl="4" w:tplc="08090019" w:tentative="1">
      <w:start w:val="1"/>
      <w:numFmt w:val="lowerLetter"/>
      <w:lvlText w:val="%5."/>
      <w:lvlJc w:val="left"/>
      <w:pPr>
        <w:ind w:left="7110" w:hanging="360"/>
      </w:pPr>
    </w:lvl>
    <w:lvl w:ilvl="5" w:tplc="0809001B" w:tentative="1">
      <w:start w:val="1"/>
      <w:numFmt w:val="lowerRoman"/>
      <w:lvlText w:val="%6."/>
      <w:lvlJc w:val="right"/>
      <w:pPr>
        <w:ind w:left="7830" w:hanging="180"/>
      </w:pPr>
    </w:lvl>
    <w:lvl w:ilvl="6" w:tplc="0809000F" w:tentative="1">
      <w:start w:val="1"/>
      <w:numFmt w:val="decimal"/>
      <w:lvlText w:val="%7."/>
      <w:lvlJc w:val="left"/>
      <w:pPr>
        <w:ind w:left="8550" w:hanging="360"/>
      </w:pPr>
    </w:lvl>
    <w:lvl w:ilvl="7" w:tplc="08090019" w:tentative="1">
      <w:start w:val="1"/>
      <w:numFmt w:val="lowerLetter"/>
      <w:lvlText w:val="%8."/>
      <w:lvlJc w:val="left"/>
      <w:pPr>
        <w:ind w:left="9270" w:hanging="360"/>
      </w:pPr>
    </w:lvl>
    <w:lvl w:ilvl="8" w:tplc="0809001B" w:tentative="1">
      <w:start w:val="1"/>
      <w:numFmt w:val="lowerRoman"/>
      <w:lvlText w:val="%9."/>
      <w:lvlJc w:val="right"/>
      <w:pPr>
        <w:ind w:left="9990" w:hanging="180"/>
      </w:pPr>
    </w:lvl>
  </w:abstractNum>
  <w:abstractNum w:abstractNumId="32">
    <w:nsid w:val="73D62BD3"/>
    <w:multiLevelType w:val="multilevel"/>
    <w:tmpl w:val="D07C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9B08A6"/>
    <w:multiLevelType w:val="multilevel"/>
    <w:tmpl w:val="054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14371B"/>
    <w:multiLevelType w:val="hybridMultilevel"/>
    <w:tmpl w:val="94F857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7D211EA5"/>
    <w:multiLevelType w:val="hybridMultilevel"/>
    <w:tmpl w:val="E02CA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8"/>
  </w:num>
  <w:num w:numId="4">
    <w:abstractNumId w:val="29"/>
  </w:num>
  <w:num w:numId="5">
    <w:abstractNumId w:val="15"/>
  </w:num>
  <w:num w:numId="6">
    <w:abstractNumId w:val="13"/>
  </w:num>
  <w:num w:numId="7">
    <w:abstractNumId w:val="11"/>
  </w:num>
  <w:num w:numId="8">
    <w:abstractNumId w:val="0"/>
  </w:num>
  <w:num w:numId="9">
    <w:abstractNumId w:val="6"/>
  </w:num>
  <w:num w:numId="10">
    <w:abstractNumId w:val="33"/>
  </w:num>
  <w:num w:numId="11">
    <w:abstractNumId w:val="7"/>
  </w:num>
  <w:num w:numId="12">
    <w:abstractNumId w:val="32"/>
  </w:num>
  <w:num w:numId="13">
    <w:abstractNumId w:val="12"/>
  </w:num>
  <w:num w:numId="14">
    <w:abstractNumId w:val="20"/>
  </w:num>
  <w:num w:numId="15">
    <w:abstractNumId w:val="21"/>
  </w:num>
  <w:num w:numId="16">
    <w:abstractNumId w:val="25"/>
  </w:num>
  <w:num w:numId="17">
    <w:abstractNumId w:val="19"/>
  </w:num>
  <w:num w:numId="18">
    <w:abstractNumId w:val="31"/>
  </w:num>
  <w:num w:numId="19">
    <w:abstractNumId w:val="24"/>
  </w:num>
  <w:num w:numId="20">
    <w:abstractNumId w:val="10"/>
  </w:num>
  <w:num w:numId="21">
    <w:abstractNumId w:val="16"/>
  </w:num>
  <w:num w:numId="22">
    <w:abstractNumId w:val="23"/>
  </w:num>
  <w:num w:numId="23">
    <w:abstractNumId w:val="22"/>
  </w:num>
  <w:num w:numId="24">
    <w:abstractNumId w:val="18"/>
  </w:num>
  <w:num w:numId="25">
    <w:abstractNumId w:val="4"/>
  </w:num>
  <w:num w:numId="26">
    <w:abstractNumId w:val="2"/>
  </w:num>
  <w:num w:numId="27">
    <w:abstractNumId w:val="26"/>
  </w:num>
  <w:num w:numId="28">
    <w:abstractNumId w:val="1"/>
  </w:num>
  <w:num w:numId="29">
    <w:abstractNumId w:val="27"/>
  </w:num>
  <w:num w:numId="30">
    <w:abstractNumId w:val="30"/>
  </w:num>
  <w:num w:numId="31">
    <w:abstractNumId w:val="28"/>
  </w:num>
  <w:num w:numId="32">
    <w:abstractNumId w:val="14"/>
  </w:num>
  <w:num w:numId="33">
    <w:abstractNumId w:val="17"/>
  </w:num>
  <w:num w:numId="34">
    <w:abstractNumId w:val="35"/>
  </w:num>
  <w:num w:numId="35">
    <w:abstractNumId w:val="9"/>
  </w:num>
  <w:num w:numId="3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 Sarvis">
    <w15:presenceInfo w15:providerId="Windows Live" w15:userId="becfc40b8d024c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13"/>
    <w:rsid w:val="000025DF"/>
    <w:rsid w:val="000107CB"/>
    <w:rsid w:val="00016766"/>
    <w:rsid w:val="00016CAF"/>
    <w:rsid w:val="00021245"/>
    <w:rsid w:val="0002272B"/>
    <w:rsid w:val="00022BF4"/>
    <w:rsid w:val="00023376"/>
    <w:rsid w:val="000249F0"/>
    <w:rsid w:val="000270E7"/>
    <w:rsid w:val="0003627C"/>
    <w:rsid w:val="000367B0"/>
    <w:rsid w:val="000378D0"/>
    <w:rsid w:val="00044B71"/>
    <w:rsid w:val="00046FF3"/>
    <w:rsid w:val="000523F3"/>
    <w:rsid w:val="00055D41"/>
    <w:rsid w:val="00067140"/>
    <w:rsid w:val="0006776B"/>
    <w:rsid w:val="00074533"/>
    <w:rsid w:val="00076917"/>
    <w:rsid w:val="00092083"/>
    <w:rsid w:val="00094DC7"/>
    <w:rsid w:val="00094ECC"/>
    <w:rsid w:val="000976AA"/>
    <w:rsid w:val="000A05BD"/>
    <w:rsid w:val="000B468E"/>
    <w:rsid w:val="000B49B1"/>
    <w:rsid w:val="000B51ED"/>
    <w:rsid w:val="000B64CD"/>
    <w:rsid w:val="000B7639"/>
    <w:rsid w:val="000C0D73"/>
    <w:rsid w:val="000C4113"/>
    <w:rsid w:val="000C43DB"/>
    <w:rsid w:val="000D1F71"/>
    <w:rsid w:val="000D448F"/>
    <w:rsid w:val="000D4B7A"/>
    <w:rsid w:val="000D7B77"/>
    <w:rsid w:val="000E0CE1"/>
    <w:rsid w:val="000E103B"/>
    <w:rsid w:val="000E167F"/>
    <w:rsid w:val="000E599C"/>
    <w:rsid w:val="000E7E2B"/>
    <w:rsid w:val="00100AAC"/>
    <w:rsid w:val="00107FFD"/>
    <w:rsid w:val="0011358D"/>
    <w:rsid w:val="00113B5C"/>
    <w:rsid w:val="00116BCD"/>
    <w:rsid w:val="0012052F"/>
    <w:rsid w:val="00130F8E"/>
    <w:rsid w:val="00131DCE"/>
    <w:rsid w:val="001346AF"/>
    <w:rsid w:val="00135962"/>
    <w:rsid w:val="00137681"/>
    <w:rsid w:val="00137DA6"/>
    <w:rsid w:val="001412DE"/>
    <w:rsid w:val="0014178E"/>
    <w:rsid w:val="0014423A"/>
    <w:rsid w:val="00145700"/>
    <w:rsid w:val="00153F8B"/>
    <w:rsid w:val="00157431"/>
    <w:rsid w:val="001659D7"/>
    <w:rsid w:val="0017039F"/>
    <w:rsid w:val="001740EE"/>
    <w:rsid w:val="001841BE"/>
    <w:rsid w:val="00187C6F"/>
    <w:rsid w:val="00191198"/>
    <w:rsid w:val="001930E4"/>
    <w:rsid w:val="00195821"/>
    <w:rsid w:val="001A518B"/>
    <w:rsid w:val="001B0A55"/>
    <w:rsid w:val="001B1213"/>
    <w:rsid w:val="001C5203"/>
    <w:rsid w:val="001D1F23"/>
    <w:rsid w:val="001D4F8A"/>
    <w:rsid w:val="001E0759"/>
    <w:rsid w:val="001E7B8D"/>
    <w:rsid w:val="001F0DA0"/>
    <w:rsid w:val="001F148D"/>
    <w:rsid w:val="001F3DED"/>
    <w:rsid w:val="001F65C1"/>
    <w:rsid w:val="001F6992"/>
    <w:rsid w:val="002035EE"/>
    <w:rsid w:val="0020472D"/>
    <w:rsid w:val="00204DCD"/>
    <w:rsid w:val="00205656"/>
    <w:rsid w:val="0021002F"/>
    <w:rsid w:val="00217587"/>
    <w:rsid w:val="0022172E"/>
    <w:rsid w:val="00221E33"/>
    <w:rsid w:val="00223047"/>
    <w:rsid w:val="00223E64"/>
    <w:rsid w:val="0022436D"/>
    <w:rsid w:val="0022519C"/>
    <w:rsid w:val="002271E5"/>
    <w:rsid w:val="00240B44"/>
    <w:rsid w:val="00244582"/>
    <w:rsid w:val="00244CDD"/>
    <w:rsid w:val="00246103"/>
    <w:rsid w:val="002532D9"/>
    <w:rsid w:val="002549BD"/>
    <w:rsid w:val="002564CC"/>
    <w:rsid w:val="00263E6C"/>
    <w:rsid w:val="00267852"/>
    <w:rsid w:val="00267985"/>
    <w:rsid w:val="00271735"/>
    <w:rsid w:val="0027526F"/>
    <w:rsid w:val="00277B81"/>
    <w:rsid w:val="00286588"/>
    <w:rsid w:val="00286C24"/>
    <w:rsid w:val="00286D00"/>
    <w:rsid w:val="002918B4"/>
    <w:rsid w:val="0029470E"/>
    <w:rsid w:val="00294A7A"/>
    <w:rsid w:val="00296804"/>
    <w:rsid w:val="002A337B"/>
    <w:rsid w:val="002A797D"/>
    <w:rsid w:val="002B1579"/>
    <w:rsid w:val="002B32A0"/>
    <w:rsid w:val="002B669B"/>
    <w:rsid w:val="002C36E0"/>
    <w:rsid w:val="002C4620"/>
    <w:rsid w:val="002C4BFC"/>
    <w:rsid w:val="002C56CF"/>
    <w:rsid w:val="002D0D2A"/>
    <w:rsid w:val="002D5ED0"/>
    <w:rsid w:val="002D60BD"/>
    <w:rsid w:val="002D65E8"/>
    <w:rsid w:val="002D7B84"/>
    <w:rsid w:val="002E1F18"/>
    <w:rsid w:val="002F3E0D"/>
    <w:rsid w:val="002F7F7B"/>
    <w:rsid w:val="00300808"/>
    <w:rsid w:val="003012BB"/>
    <w:rsid w:val="003070D4"/>
    <w:rsid w:val="003125D3"/>
    <w:rsid w:val="00313FA1"/>
    <w:rsid w:val="00314641"/>
    <w:rsid w:val="003164C1"/>
    <w:rsid w:val="003241AD"/>
    <w:rsid w:val="00330FA5"/>
    <w:rsid w:val="0033294B"/>
    <w:rsid w:val="00334888"/>
    <w:rsid w:val="00334900"/>
    <w:rsid w:val="00337C92"/>
    <w:rsid w:val="00342E18"/>
    <w:rsid w:val="00343C24"/>
    <w:rsid w:val="003447DD"/>
    <w:rsid w:val="00345AAE"/>
    <w:rsid w:val="003464DA"/>
    <w:rsid w:val="0034659D"/>
    <w:rsid w:val="00347757"/>
    <w:rsid w:val="00354ECE"/>
    <w:rsid w:val="00355937"/>
    <w:rsid w:val="00362962"/>
    <w:rsid w:val="00362E05"/>
    <w:rsid w:val="00367083"/>
    <w:rsid w:val="00367F75"/>
    <w:rsid w:val="00372B70"/>
    <w:rsid w:val="00372EA7"/>
    <w:rsid w:val="0037304C"/>
    <w:rsid w:val="00374EC7"/>
    <w:rsid w:val="0038264B"/>
    <w:rsid w:val="003827FC"/>
    <w:rsid w:val="003877DE"/>
    <w:rsid w:val="003902DA"/>
    <w:rsid w:val="003910E0"/>
    <w:rsid w:val="00393895"/>
    <w:rsid w:val="00394387"/>
    <w:rsid w:val="00396A28"/>
    <w:rsid w:val="003A231B"/>
    <w:rsid w:val="003B0E9E"/>
    <w:rsid w:val="003B1103"/>
    <w:rsid w:val="003B1899"/>
    <w:rsid w:val="003B3206"/>
    <w:rsid w:val="003C130B"/>
    <w:rsid w:val="003C327F"/>
    <w:rsid w:val="003C4901"/>
    <w:rsid w:val="003D3330"/>
    <w:rsid w:val="003D3F14"/>
    <w:rsid w:val="003D5517"/>
    <w:rsid w:val="003D65DE"/>
    <w:rsid w:val="003E54A6"/>
    <w:rsid w:val="003F38CF"/>
    <w:rsid w:val="0040244A"/>
    <w:rsid w:val="00404824"/>
    <w:rsid w:val="00404EED"/>
    <w:rsid w:val="00405060"/>
    <w:rsid w:val="00412573"/>
    <w:rsid w:val="0041360C"/>
    <w:rsid w:val="00417D48"/>
    <w:rsid w:val="00420D38"/>
    <w:rsid w:val="004366CC"/>
    <w:rsid w:val="004370A4"/>
    <w:rsid w:val="00441C33"/>
    <w:rsid w:val="00441EA7"/>
    <w:rsid w:val="00442133"/>
    <w:rsid w:val="004451C1"/>
    <w:rsid w:val="00451E94"/>
    <w:rsid w:val="00452769"/>
    <w:rsid w:val="004536CB"/>
    <w:rsid w:val="0045510E"/>
    <w:rsid w:val="00462703"/>
    <w:rsid w:val="00464E33"/>
    <w:rsid w:val="00466767"/>
    <w:rsid w:val="004670EE"/>
    <w:rsid w:val="00467A01"/>
    <w:rsid w:val="004709A9"/>
    <w:rsid w:val="004741BA"/>
    <w:rsid w:val="00475074"/>
    <w:rsid w:val="004770D7"/>
    <w:rsid w:val="00477F0E"/>
    <w:rsid w:val="00480AD0"/>
    <w:rsid w:val="00481367"/>
    <w:rsid w:val="004870CD"/>
    <w:rsid w:val="0049347E"/>
    <w:rsid w:val="0049643D"/>
    <w:rsid w:val="00497394"/>
    <w:rsid w:val="00497799"/>
    <w:rsid w:val="004A056E"/>
    <w:rsid w:val="004A13BE"/>
    <w:rsid w:val="004A22EE"/>
    <w:rsid w:val="004C1204"/>
    <w:rsid w:val="004D6BD6"/>
    <w:rsid w:val="004F0172"/>
    <w:rsid w:val="004F23E8"/>
    <w:rsid w:val="004F40DA"/>
    <w:rsid w:val="004F486A"/>
    <w:rsid w:val="004F5EFD"/>
    <w:rsid w:val="004F6B23"/>
    <w:rsid w:val="004F7935"/>
    <w:rsid w:val="00501A20"/>
    <w:rsid w:val="00502746"/>
    <w:rsid w:val="00505A4B"/>
    <w:rsid w:val="005109B0"/>
    <w:rsid w:val="00511CD1"/>
    <w:rsid w:val="0051221B"/>
    <w:rsid w:val="005143E7"/>
    <w:rsid w:val="0051488B"/>
    <w:rsid w:val="005150FF"/>
    <w:rsid w:val="00517D55"/>
    <w:rsid w:val="0052794C"/>
    <w:rsid w:val="005302B9"/>
    <w:rsid w:val="005336D5"/>
    <w:rsid w:val="005337F7"/>
    <w:rsid w:val="00535EE7"/>
    <w:rsid w:val="0053715C"/>
    <w:rsid w:val="005410A9"/>
    <w:rsid w:val="005414DD"/>
    <w:rsid w:val="00541DF9"/>
    <w:rsid w:val="005459D4"/>
    <w:rsid w:val="00547CD1"/>
    <w:rsid w:val="00550040"/>
    <w:rsid w:val="00554C5B"/>
    <w:rsid w:val="00555AED"/>
    <w:rsid w:val="00561577"/>
    <w:rsid w:val="00562339"/>
    <w:rsid w:val="005643F2"/>
    <w:rsid w:val="005648F6"/>
    <w:rsid w:val="00565DFE"/>
    <w:rsid w:val="00572AE1"/>
    <w:rsid w:val="00575143"/>
    <w:rsid w:val="00575C24"/>
    <w:rsid w:val="00576462"/>
    <w:rsid w:val="005764AB"/>
    <w:rsid w:val="00577798"/>
    <w:rsid w:val="005808EF"/>
    <w:rsid w:val="00581294"/>
    <w:rsid w:val="005831EE"/>
    <w:rsid w:val="0059299F"/>
    <w:rsid w:val="00592A9C"/>
    <w:rsid w:val="0059351D"/>
    <w:rsid w:val="005A5395"/>
    <w:rsid w:val="005A5F58"/>
    <w:rsid w:val="005A794C"/>
    <w:rsid w:val="005B553B"/>
    <w:rsid w:val="005C1E28"/>
    <w:rsid w:val="005C3B7A"/>
    <w:rsid w:val="005C606E"/>
    <w:rsid w:val="005C665F"/>
    <w:rsid w:val="005C7756"/>
    <w:rsid w:val="005D5122"/>
    <w:rsid w:val="005E2BAB"/>
    <w:rsid w:val="005E4866"/>
    <w:rsid w:val="005E684B"/>
    <w:rsid w:val="005F1535"/>
    <w:rsid w:val="005F4445"/>
    <w:rsid w:val="005F76E4"/>
    <w:rsid w:val="00606CE5"/>
    <w:rsid w:val="00607A11"/>
    <w:rsid w:val="00613445"/>
    <w:rsid w:val="00616687"/>
    <w:rsid w:val="00624193"/>
    <w:rsid w:val="00625E07"/>
    <w:rsid w:val="00627F32"/>
    <w:rsid w:val="00632F1B"/>
    <w:rsid w:val="00633CF7"/>
    <w:rsid w:val="00634F47"/>
    <w:rsid w:val="006404E3"/>
    <w:rsid w:val="00667C0C"/>
    <w:rsid w:val="00670622"/>
    <w:rsid w:val="00672E27"/>
    <w:rsid w:val="00675D4C"/>
    <w:rsid w:val="0067652F"/>
    <w:rsid w:val="00677755"/>
    <w:rsid w:val="00680DEA"/>
    <w:rsid w:val="006921D0"/>
    <w:rsid w:val="006925E3"/>
    <w:rsid w:val="00697370"/>
    <w:rsid w:val="006A0332"/>
    <w:rsid w:val="006A378D"/>
    <w:rsid w:val="006A43F3"/>
    <w:rsid w:val="006A5CD4"/>
    <w:rsid w:val="006A6A69"/>
    <w:rsid w:val="006B36DB"/>
    <w:rsid w:val="006B6F50"/>
    <w:rsid w:val="006C07C3"/>
    <w:rsid w:val="006C56BF"/>
    <w:rsid w:val="006D0F26"/>
    <w:rsid w:val="006D4EF1"/>
    <w:rsid w:val="006E1FB9"/>
    <w:rsid w:val="006E2674"/>
    <w:rsid w:val="006E347B"/>
    <w:rsid w:val="006E476F"/>
    <w:rsid w:val="006E4C65"/>
    <w:rsid w:val="006F1841"/>
    <w:rsid w:val="006F219B"/>
    <w:rsid w:val="006F322C"/>
    <w:rsid w:val="006F4B49"/>
    <w:rsid w:val="006F7B9C"/>
    <w:rsid w:val="00707785"/>
    <w:rsid w:val="007103B4"/>
    <w:rsid w:val="00712C8B"/>
    <w:rsid w:val="00714D60"/>
    <w:rsid w:val="00715C65"/>
    <w:rsid w:val="0071624C"/>
    <w:rsid w:val="007213FD"/>
    <w:rsid w:val="00722405"/>
    <w:rsid w:val="00722434"/>
    <w:rsid w:val="00722BBD"/>
    <w:rsid w:val="0073386C"/>
    <w:rsid w:val="0073454A"/>
    <w:rsid w:val="007351A2"/>
    <w:rsid w:val="007359EA"/>
    <w:rsid w:val="007419E6"/>
    <w:rsid w:val="00742182"/>
    <w:rsid w:val="00742A4A"/>
    <w:rsid w:val="0074449A"/>
    <w:rsid w:val="00744D6A"/>
    <w:rsid w:val="00747D81"/>
    <w:rsid w:val="007529E1"/>
    <w:rsid w:val="007541C5"/>
    <w:rsid w:val="00755347"/>
    <w:rsid w:val="00756374"/>
    <w:rsid w:val="007568B4"/>
    <w:rsid w:val="00760AA8"/>
    <w:rsid w:val="007619C4"/>
    <w:rsid w:val="007643BE"/>
    <w:rsid w:val="00773EAB"/>
    <w:rsid w:val="0077626E"/>
    <w:rsid w:val="00790CF4"/>
    <w:rsid w:val="00792393"/>
    <w:rsid w:val="0079448C"/>
    <w:rsid w:val="007948C7"/>
    <w:rsid w:val="00795C1F"/>
    <w:rsid w:val="007A1E19"/>
    <w:rsid w:val="007A31EA"/>
    <w:rsid w:val="007A40A5"/>
    <w:rsid w:val="007A60D6"/>
    <w:rsid w:val="007A62ED"/>
    <w:rsid w:val="007A7442"/>
    <w:rsid w:val="007B60C0"/>
    <w:rsid w:val="007B77BA"/>
    <w:rsid w:val="007C2019"/>
    <w:rsid w:val="007C549D"/>
    <w:rsid w:val="007D22C6"/>
    <w:rsid w:val="007D5932"/>
    <w:rsid w:val="007D5BAE"/>
    <w:rsid w:val="007D787E"/>
    <w:rsid w:val="007E153D"/>
    <w:rsid w:val="007F6300"/>
    <w:rsid w:val="008012E6"/>
    <w:rsid w:val="0080236F"/>
    <w:rsid w:val="00802E9D"/>
    <w:rsid w:val="00813696"/>
    <w:rsid w:val="00813EE9"/>
    <w:rsid w:val="0081485C"/>
    <w:rsid w:val="008173FE"/>
    <w:rsid w:val="008221EE"/>
    <w:rsid w:val="008310F5"/>
    <w:rsid w:val="00834C66"/>
    <w:rsid w:val="00835018"/>
    <w:rsid w:val="00840E87"/>
    <w:rsid w:val="00844886"/>
    <w:rsid w:val="008453F6"/>
    <w:rsid w:val="00845FF7"/>
    <w:rsid w:val="00846552"/>
    <w:rsid w:val="00846B19"/>
    <w:rsid w:val="008552EB"/>
    <w:rsid w:val="008626B2"/>
    <w:rsid w:val="00866741"/>
    <w:rsid w:val="00880B8D"/>
    <w:rsid w:val="00882724"/>
    <w:rsid w:val="00886A1A"/>
    <w:rsid w:val="008A0086"/>
    <w:rsid w:val="008A0FDA"/>
    <w:rsid w:val="008A7BF3"/>
    <w:rsid w:val="008B5066"/>
    <w:rsid w:val="008C2283"/>
    <w:rsid w:val="008C443E"/>
    <w:rsid w:val="008C4D3A"/>
    <w:rsid w:val="008C5EB7"/>
    <w:rsid w:val="008D7C12"/>
    <w:rsid w:val="008E32A4"/>
    <w:rsid w:val="008E3663"/>
    <w:rsid w:val="008E4F24"/>
    <w:rsid w:val="008E523D"/>
    <w:rsid w:val="008E6D35"/>
    <w:rsid w:val="009023AB"/>
    <w:rsid w:val="009034D9"/>
    <w:rsid w:val="009070FB"/>
    <w:rsid w:val="00911FF9"/>
    <w:rsid w:val="00913074"/>
    <w:rsid w:val="00923C90"/>
    <w:rsid w:val="0092408A"/>
    <w:rsid w:val="00925BC0"/>
    <w:rsid w:val="00931074"/>
    <w:rsid w:val="00935E85"/>
    <w:rsid w:val="00936480"/>
    <w:rsid w:val="00940DB9"/>
    <w:rsid w:val="00942AEE"/>
    <w:rsid w:val="00946D03"/>
    <w:rsid w:val="00947873"/>
    <w:rsid w:val="00950582"/>
    <w:rsid w:val="00953DCE"/>
    <w:rsid w:val="00955811"/>
    <w:rsid w:val="00962D81"/>
    <w:rsid w:val="009635B4"/>
    <w:rsid w:val="00967845"/>
    <w:rsid w:val="00971F17"/>
    <w:rsid w:val="009729DB"/>
    <w:rsid w:val="00972BC3"/>
    <w:rsid w:val="00973F0D"/>
    <w:rsid w:val="009748F2"/>
    <w:rsid w:val="00976BC2"/>
    <w:rsid w:val="00976CC4"/>
    <w:rsid w:val="009809E4"/>
    <w:rsid w:val="00983F5E"/>
    <w:rsid w:val="00984CCA"/>
    <w:rsid w:val="009851E0"/>
    <w:rsid w:val="00991768"/>
    <w:rsid w:val="00991C97"/>
    <w:rsid w:val="00991E3D"/>
    <w:rsid w:val="009957BC"/>
    <w:rsid w:val="0099636C"/>
    <w:rsid w:val="00996405"/>
    <w:rsid w:val="00997542"/>
    <w:rsid w:val="009A2049"/>
    <w:rsid w:val="009A4FA5"/>
    <w:rsid w:val="009A60CF"/>
    <w:rsid w:val="009B15E0"/>
    <w:rsid w:val="009B165A"/>
    <w:rsid w:val="009B2592"/>
    <w:rsid w:val="009C0925"/>
    <w:rsid w:val="009C19D0"/>
    <w:rsid w:val="009D0ACA"/>
    <w:rsid w:val="009D2847"/>
    <w:rsid w:val="009E1B55"/>
    <w:rsid w:val="009E46D7"/>
    <w:rsid w:val="009F2AF2"/>
    <w:rsid w:val="009F5860"/>
    <w:rsid w:val="00A02659"/>
    <w:rsid w:val="00A04CAF"/>
    <w:rsid w:val="00A06508"/>
    <w:rsid w:val="00A06DAC"/>
    <w:rsid w:val="00A140A4"/>
    <w:rsid w:val="00A155A0"/>
    <w:rsid w:val="00A15A67"/>
    <w:rsid w:val="00A2075C"/>
    <w:rsid w:val="00A225DF"/>
    <w:rsid w:val="00A25C10"/>
    <w:rsid w:val="00A26AB9"/>
    <w:rsid w:val="00A30505"/>
    <w:rsid w:val="00A3737D"/>
    <w:rsid w:val="00A4043E"/>
    <w:rsid w:val="00A52D4A"/>
    <w:rsid w:val="00A6640C"/>
    <w:rsid w:val="00A71236"/>
    <w:rsid w:val="00A74C14"/>
    <w:rsid w:val="00A75679"/>
    <w:rsid w:val="00A760B8"/>
    <w:rsid w:val="00A80DE6"/>
    <w:rsid w:val="00A84186"/>
    <w:rsid w:val="00A91F88"/>
    <w:rsid w:val="00A97D35"/>
    <w:rsid w:val="00A97E7E"/>
    <w:rsid w:val="00AA6E97"/>
    <w:rsid w:val="00AB1E4D"/>
    <w:rsid w:val="00AB52E2"/>
    <w:rsid w:val="00AC01E3"/>
    <w:rsid w:val="00AC2FB7"/>
    <w:rsid w:val="00AC4A7A"/>
    <w:rsid w:val="00AC545E"/>
    <w:rsid w:val="00AD4656"/>
    <w:rsid w:val="00AD69D0"/>
    <w:rsid w:val="00AD6BC9"/>
    <w:rsid w:val="00AD71E6"/>
    <w:rsid w:val="00AF57A9"/>
    <w:rsid w:val="00AF6B1F"/>
    <w:rsid w:val="00B00379"/>
    <w:rsid w:val="00B012EC"/>
    <w:rsid w:val="00B0145B"/>
    <w:rsid w:val="00B020BE"/>
    <w:rsid w:val="00B06658"/>
    <w:rsid w:val="00B07087"/>
    <w:rsid w:val="00B0729D"/>
    <w:rsid w:val="00B07871"/>
    <w:rsid w:val="00B11DA2"/>
    <w:rsid w:val="00B1473F"/>
    <w:rsid w:val="00B2453B"/>
    <w:rsid w:val="00B2541D"/>
    <w:rsid w:val="00B26AF1"/>
    <w:rsid w:val="00B27DF0"/>
    <w:rsid w:val="00B33984"/>
    <w:rsid w:val="00B33C01"/>
    <w:rsid w:val="00B36FE9"/>
    <w:rsid w:val="00B37D61"/>
    <w:rsid w:val="00B42E6E"/>
    <w:rsid w:val="00B44ECA"/>
    <w:rsid w:val="00B47260"/>
    <w:rsid w:val="00B55607"/>
    <w:rsid w:val="00B622C6"/>
    <w:rsid w:val="00B635CD"/>
    <w:rsid w:val="00B644DF"/>
    <w:rsid w:val="00B66995"/>
    <w:rsid w:val="00B706D5"/>
    <w:rsid w:val="00B75A88"/>
    <w:rsid w:val="00B764CF"/>
    <w:rsid w:val="00B85A71"/>
    <w:rsid w:val="00B863A5"/>
    <w:rsid w:val="00B9323A"/>
    <w:rsid w:val="00B9453F"/>
    <w:rsid w:val="00B9494A"/>
    <w:rsid w:val="00B97CFF"/>
    <w:rsid w:val="00BA14B5"/>
    <w:rsid w:val="00BA6FDB"/>
    <w:rsid w:val="00BB1FA8"/>
    <w:rsid w:val="00BB26F6"/>
    <w:rsid w:val="00BB2983"/>
    <w:rsid w:val="00BB3C60"/>
    <w:rsid w:val="00BB6FD3"/>
    <w:rsid w:val="00BB7499"/>
    <w:rsid w:val="00BC1CF5"/>
    <w:rsid w:val="00BC564A"/>
    <w:rsid w:val="00BD3A58"/>
    <w:rsid w:val="00BD55E6"/>
    <w:rsid w:val="00BD6A57"/>
    <w:rsid w:val="00BD70B6"/>
    <w:rsid w:val="00BE21F5"/>
    <w:rsid w:val="00C00BE0"/>
    <w:rsid w:val="00C016B8"/>
    <w:rsid w:val="00C02C6F"/>
    <w:rsid w:val="00C02EF4"/>
    <w:rsid w:val="00C04BB7"/>
    <w:rsid w:val="00C05A71"/>
    <w:rsid w:val="00C064F0"/>
    <w:rsid w:val="00C1092E"/>
    <w:rsid w:val="00C1195D"/>
    <w:rsid w:val="00C12669"/>
    <w:rsid w:val="00C12C7C"/>
    <w:rsid w:val="00C15CE3"/>
    <w:rsid w:val="00C16131"/>
    <w:rsid w:val="00C174C9"/>
    <w:rsid w:val="00C236D6"/>
    <w:rsid w:val="00C267A8"/>
    <w:rsid w:val="00C44DF5"/>
    <w:rsid w:val="00C45953"/>
    <w:rsid w:val="00C52DA0"/>
    <w:rsid w:val="00C53781"/>
    <w:rsid w:val="00C605B2"/>
    <w:rsid w:val="00C60683"/>
    <w:rsid w:val="00C614CA"/>
    <w:rsid w:val="00C63236"/>
    <w:rsid w:val="00C66A1E"/>
    <w:rsid w:val="00C678D1"/>
    <w:rsid w:val="00C67CA2"/>
    <w:rsid w:val="00C701E9"/>
    <w:rsid w:val="00C753BA"/>
    <w:rsid w:val="00C75CEC"/>
    <w:rsid w:val="00C81F7E"/>
    <w:rsid w:val="00C822E4"/>
    <w:rsid w:val="00C94FF8"/>
    <w:rsid w:val="00C97458"/>
    <w:rsid w:val="00CA3F4D"/>
    <w:rsid w:val="00CA542C"/>
    <w:rsid w:val="00CA7325"/>
    <w:rsid w:val="00CB2913"/>
    <w:rsid w:val="00CB2AA7"/>
    <w:rsid w:val="00CB7478"/>
    <w:rsid w:val="00CC315B"/>
    <w:rsid w:val="00CC4453"/>
    <w:rsid w:val="00CC71FC"/>
    <w:rsid w:val="00CD050F"/>
    <w:rsid w:val="00CD5EB9"/>
    <w:rsid w:val="00CD7E22"/>
    <w:rsid w:val="00CE01C0"/>
    <w:rsid w:val="00CE2481"/>
    <w:rsid w:val="00CE4F71"/>
    <w:rsid w:val="00CE5B93"/>
    <w:rsid w:val="00D00EDE"/>
    <w:rsid w:val="00D07DF0"/>
    <w:rsid w:val="00D15714"/>
    <w:rsid w:val="00D21B29"/>
    <w:rsid w:val="00D2741E"/>
    <w:rsid w:val="00D33A55"/>
    <w:rsid w:val="00D33CA1"/>
    <w:rsid w:val="00D35337"/>
    <w:rsid w:val="00D40CFF"/>
    <w:rsid w:val="00D41CA2"/>
    <w:rsid w:val="00D41CA8"/>
    <w:rsid w:val="00D51170"/>
    <w:rsid w:val="00D5193D"/>
    <w:rsid w:val="00D52124"/>
    <w:rsid w:val="00D529C9"/>
    <w:rsid w:val="00D6006A"/>
    <w:rsid w:val="00D65F34"/>
    <w:rsid w:val="00D71A9C"/>
    <w:rsid w:val="00D73214"/>
    <w:rsid w:val="00D73AC9"/>
    <w:rsid w:val="00D74222"/>
    <w:rsid w:val="00D75C8C"/>
    <w:rsid w:val="00D804FB"/>
    <w:rsid w:val="00D90630"/>
    <w:rsid w:val="00D937A1"/>
    <w:rsid w:val="00D95C48"/>
    <w:rsid w:val="00D97131"/>
    <w:rsid w:val="00DA27F1"/>
    <w:rsid w:val="00DA2ECA"/>
    <w:rsid w:val="00DA38EF"/>
    <w:rsid w:val="00DA3BF2"/>
    <w:rsid w:val="00DA7722"/>
    <w:rsid w:val="00DA7A26"/>
    <w:rsid w:val="00DB19C6"/>
    <w:rsid w:val="00DB5321"/>
    <w:rsid w:val="00DB5847"/>
    <w:rsid w:val="00DB65A8"/>
    <w:rsid w:val="00DC2FF7"/>
    <w:rsid w:val="00DD0583"/>
    <w:rsid w:val="00DD0BD7"/>
    <w:rsid w:val="00DD1E90"/>
    <w:rsid w:val="00DD32D3"/>
    <w:rsid w:val="00DD41B7"/>
    <w:rsid w:val="00DF77ED"/>
    <w:rsid w:val="00E014D9"/>
    <w:rsid w:val="00E044E6"/>
    <w:rsid w:val="00E07D30"/>
    <w:rsid w:val="00E07D79"/>
    <w:rsid w:val="00E10131"/>
    <w:rsid w:val="00E10EAB"/>
    <w:rsid w:val="00E16079"/>
    <w:rsid w:val="00E166E1"/>
    <w:rsid w:val="00E317E4"/>
    <w:rsid w:val="00E31C7A"/>
    <w:rsid w:val="00E336A1"/>
    <w:rsid w:val="00E45F93"/>
    <w:rsid w:val="00E4607A"/>
    <w:rsid w:val="00E46BBB"/>
    <w:rsid w:val="00E56A37"/>
    <w:rsid w:val="00E56C5C"/>
    <w:rsid w:val="00E6058F"/>
    <w:rsid w:val="00E635E8"/>
    <w:rsid w:val="00E647CE"/>
    <w:rsid w:val="00E65238"/>
    <w:rsid w:val="00E7117A"/>
    <w:rsid w:val="00E71AB2"/>
    <w:rsid w:val="00E721E0"/>
    <w:rsid w:val="00E760A5"/>
    <w:rsid w:val="00E815E1"/>
    <w:rsid w:val="00E9301D"/>
    <w:rsid w:val="00E93896"/>
    <w:rsid w:val="00EA11F0"/>
    <w:rsid w:val="00EA1577"/>
    <w:rsid w:val="00EA40D9"/>
    <w:rsid w:val="00EB3CC6"/>
    <w:rsid w:val="00EC130A"/>
    <w:rsid w:val="00EC2748"/>
    <w:rsid w:val="00EC5900"/>
    <w:rsid w:val="00ED19ED"/>
    <w:rsid w:val="00ED5016"/>
    <w:rsid w:val="00ED5A03"/>
    <w:rsid w:val="00ED7129"/>
    <w:rsid w:val="00EE043F"/>
    <w:rsid w:val="00EE493A"/>
    <w:rsid w:val="00EF2A1F"/>
    <w:rsid w:val="00EF3E11"/>
    <w:rsid w:val="00EF4A5B"/>
    <w:rsid w:val="00F01A61"/>
    <w:rsid w:val="00F034E6"/>
    <w:rsid w:val="00F035E7"/>
    <w:rsid w:val="00F07749"/>
    <w:rsid w:val="00F12DCA"/>
    <w:rsid w:val="00F16563"/>
    <w:rsid w:val="00F21938"/>
    <w:rsid w:val="00F240F9"/>
    <w:rsid w:val="00F26351"/>
    <w:rsid w:val="00F4023A"/>
    <w:rsid w:val="00F42755"/>
    <w:rsid w:val="00F45977"/>
    <w:rsid w:val="00F51AE8"/>
    <w:rsid w:val="00F54771"/>
    <w:rsid w:val="00F6797E"/>
    <w:rsid w:val="00F76706"/>
    <w:rsid w:val="00F80C4F"/>
    <w:rsid w:val="00F80CFE"/>
    <w:rsid w:val="00F83393"/>
    <w:rsid w:val="00F85A75"/>
    <w:rsid w:val="00F905AE"/>
    <w:rsid w:val="00F90DF1"/>
    <w:rsid w:val="00F949C5"/>
    <w:rsid w:val="00F94EF0"/>
    <w:rsid w:val="00F966CD"/>
    <w:rsid w:val="00F9741A"/>
    <w:rsid w:val="00FA669C"/>
    <w:rsid w:val="00FB0A61"/>
    <w:rsid w:val="00FB17EE"/>
    <w:rsid w:val="00FB1B9B"/>
    <w:rsid w:val="00FB2495"/>
    <w:rsid w:val="00FC3D5A"/>
    <w:rsid w:val="00FD1906"/>
    <w:rsid w:val="00FD6D13"/>
    <w:rsid w:val="00FD7417"/>
    <w:rsid w:val="00FE32D0"/>
    <w:rsid w:val="00FE3D65"/>
    <w:rsid w:val="00FE752C"/>
    <w:rsid w:val="00FF2253"/>
    <w:rsid w:val="00FF2847"/>
    <w:rsid w:val="00FF5322"/>
    <w:rsid w:val="00FF7A5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C8FBB"/>
  <w15:chartTrackingRefBased/>
  <w15:docId w15:val="{45F55038-28EA-454F-B295-2810D2D1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992"/>
    <w:pPr>
      <w:keepNext/>
      <w:keepLines/>
      <w:spacing w:before="240" w:after="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1F6992"/>
    <w:pPr>
      <w:keepNext/>
      <w:keepLines/>
      <w:spacing w:before="40" w:after="0"/>
      <w:outlineLvl w:val="1"/>
    </w:pPr>
    <w:rPr>
      <w:rFonts w:asciiTheme="majorHAnsi" w:eastAsiaTheme="majorEastAsia" w:hAnsiTheme="majorHAnsi" w:cstheme="majorBidi"/>
      <w:color w:val="0D0D0D" w:themeColor="text1" w:themeTint="F2"/>
      <w:sz w:val="28"/>
      <w:szCs w:val="26"/>
    </w:rPr>
  </w:style>
  <w:style w:type="paragraph" w:styleId="Heading3">
    <w:name w:val="heading 3"/>
    <w:basedOn w:val="Normal"/>
    <w:next w:val="Normal"/>
    <w:link w:val="Heading3Char"/>
    <w:uiPriority w:val="9"/>
    <w:unhideWhenUsed/>
    <w:qFormat/>
    <w:rsid w:val="001F6992"/>
    <w:pPr>
      <w:keepNext/>
      <w:keepLines/>
      <w:spacing w:before="40" w:after="0"/>
      <w:outlineLvl w:val="2"/>
    </w:pPr>
    <w:rPr>
      <w:rFonts w:asciiTheme="majorHAnsi" w:eastAsiaTheme="majorEastAsia" w:hAnsiTheme="majorHAnsi" w:cstheme="majorBidi"/>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C41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4113"/>
    <w:rPr>
      <w:rFonts w:eastAsiaTheme="minorEastAsia"/>
      <w:color w:val="5A5A5A" w:themeColor="text1" w:themeTint="A5"/>
      <w:spacing w:val="15"/>
    </w:rPr>
  </w:style>
  <w:style w:type="character" w:styleId="Strong">
    <w:name w:val="Strong"/>
    <w:basedOn w:val="DefaultParagraphFont"/>
    <w:uiPriority w:val="22"/>
    <w:qFormat/>
    <w:rsid w:val="000C4113"/>
    <w:rPr>
      <w:b/>
      <w:bCs/>
    </w:rPr>
  </w:style>
  <w:style w:type="character" w:styleId="SubtleEmphasis">
    <w:name w:val="Subtle Emphasis"/>
    <w:basedOn w:val="DefaultParagraphFont"/>
    <w:uiPriority w:val="19"/>
    <w:qFormat/>
    <w:rsid w:val="004770D7"/>
    <w:rPr>
      <w:i/>
      <w:iCs/>
      <w:color w:val="404040" w:themeColor="text1" w:themeTint="BF"/>
    </w:rPr>
  </w:style>
  <w:style w:type="character" w:customStyle="1" w:styleId="Heading1Char">
    <w:name w:val="Heading 1 Char"/>
    <w:basedOn w:val="DefaultParagraphFont"/>
    <w:link w:val="Heading1"/>
    <w:uiPriority w:val="9"/>
    <w:rsid w:val="001F6992"/>
    <w:rPr>
      <w:rFonts w:asciiTheme="majorHAnsi" w:eastAsiaTheme="majorEastAsia" w:hAnsiTheme="majorHAnsi" w:cstheme="majorBidi"/>
      <w:color w:val="0D0D0D" w:themeColor="text1" w:themeTint="F2"/>
      <w:sz w:val="32"/>
      <w:szCs w:val="32"/>
    </w:rPr>
  </w:style>
  <w:style w:type="paragraph" w:styleId="TOCHeading">
    <w:name w:val="TOC Heading"/>
    <w:basedOn w:val="Heading1"/>
    <w:next w:val="Normal"/>
    <w:uiPriority w:val="39"/>
    <w:unhideWhenUsed/>
    <w:qFormat/>
    <w:rsid w:val="001F6992"/>
    <w:pPr>
      <w:outlineLvl w:val="9"/>
    </w:pPr>
    <w:rPr>
      <w:lang w:val="en-US"/>
    </w:rPr>
  </w:style>
  <w:style w:type="character" w:customStyle="1" w:styleId="Heading2Char">
    <w:name w:val="Heading 2 Char"/>
    <w:basedOn w:val="DefaultParagraphFont"/>
    <w:link w:val="Heading2"/>
    <w:uiPriority w:val="9"/>
    <w:rsid w:val="001F6992"/>
    <w:rPr>
      <w:rFonts w:asciiTheme="majorHAnsi" w:eastAsiaTheme="majorEastAsia" w:hAnsiTheme="majorHAnsi" w:cstheme="majorBidi"/>
      <w:color w:val="0D0D0D" w:themeColor="text1" w:themeTint="F2"/>
      <w:sz w:val="28"/>
      <w:szCs w:val="26"/>
    </w:rPr>
  </w:style>
  <w:style w:type="character" w:customStyle="1" w:styleId="Heading3Char">
    <w:name w:val="Heading 3 Char"/>
    <w:basedOn w:val="DefaultParagraphFont"/>
    <w:link w:val="Heading3"/>
    <w:uiPriority w:val="9"/>
    <w:rsid w:val="001F6992"/>
    <w:rPr>
      <w:rFonts w:asciiTheme="majorHAnsi" w:eastAsiaTheme="majorEastAsia" w:hAnsiTheme="majorHAnsi" w:cstheme="majorBidi"/>
      <w:color w:val="0D0D0D" w:themeColor="text1" w:themeTint="F2"/>
      <w:sz w:val="24"/>
      <w:szCs w:val="24"/>
    </w:rPr>
  </w:style>
  <w:style w:type="paragraph" w:styleId="TOC1">
    <w:name w:val="toc 1"/>
    <w:basedOn w:val="Normal"/>
    <w:next w:val="Normal"/>
    <w:autoRedefine/>
    <w:uiPriority w:val="39"/>
    <w:unhideWhenUsed/>
    <w:rsid w:val="001F6992"/>
    <w:pPr>
      <w:spacing w:after="100"/>
    </w:pPr>
  </w:style>
  <w:style w:type="paragraph" w:styleId="TOC2">
    <w:name w:val="toc 2"/>
    <w:basedOn w:val="Normal"/>
    <w:next w:val="Normal"/>
    <w:autoRedefine/>
    <w:uiPriority w:val="39"/>
    <w:unhideWhenUsed/>
    <w:rsid w:val="001F6992"/>
    <w:pPr>
      <w:spacing w:after="100"/>
      <w:ind w:left="220"/>
    </w:pPr>
  </w:style>
  <w:style w:type="character" w:styleId="Hyperlink">
    <w:name w:val="Hyperlink"/>
    <w:basedOn w:val="DefaultParagraphFont"/>
    <w:uiPriority w:val="99"/>
    <w:unhideWhenUsed/>
    <w:rsid w:val="001F6992"/>
    <w:rPr>
      <w:color w:val="0563C1" w:themeColor="hyperlink"/>
      <w:u w:val="single"/>
    </w:rPr>
  </w:style>
  <w:style w:type="paragraph" w:styleId="TOC3">
    <w:name w:val="toc 3"/>
    <w:basedOn w:val="Normal"/>
    <w:next w:val="Normal"/>
    <w:autoRedefine/>
    <w:uiPriority w:val="39"/>
    <w:unhideWhenUsed/>
    <w:rsid w:val="003B0E9E"/>
    <w:pPr>
      <w:spacing w:after="100"/>
      <w:ind w:left="440"/>
    </w:pPr>
  </w:style>
  <w:style w:type="character" w:customStyle="1" w:styleId="UnresolvedMention">
    <w:name w:val="Unresolved Mention"/>
    <w:basedOn w:val="DefaultParagraphFont"/>
    <w:uiPriority w:val="99"/>
    <w:semiHidden/>
    <w:unhideWhenUsed/>
    <w:rsid w:val="00A97E7E"/>
    <w:rPr>
      <w:color w:val="605E5C"/>
      <w:shd w:val="clear" w:color="auto" w:fill="E1DFDD"/>
    </w:rPr>
  </w:style>
  <w:style w:type="paragraph" w:styleId="ListParagraph">
    <w:name w:val="List Paragraph"/>
    <w:basedOn w:val="Normal"/>
    <w:uiPriority w:val="34"/>
    <w:qFormat/>
    <w:rsid w:val="005143E7"/>
    <w:pPr>
      <w:ind w:left="720"/>
      <w:contextualSpacing/>
    </w:pPr>
  </w:style>
  <w:style w:type="paragraph" w:styleId="BalloonText">
    <w:name w:val="Balloon Text"/>
    <w:basedOn w:val="Normal"/>
    <w:link w:val="BalloonTextChar"/>
    <w:uiPriority w:val="99"/>
    <w:semiHidden/>
    <w:unhideWhenUsed/>
    <w:rsid w:val="002B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2A0"/>
    <w:rPr>
      <w:rFonts w:ascii="Segoe UI" w:hAnsi="Segoe UI" w:cs="Segoe UI"/>
      <w:sz w:val="18"/>
      <w:szCs w:val="18"/>
    </w:rPr>
  </w:style>
  <w:style w:type="paragraph" w:styleId="NoSpacing">
    <w:name w:val="No Spacing"/>
    <w:uiPriority w:val="1"/>
    <w:qFormat/>
    <w:rsid w:val="00DA3BF2"/>
    <w:pPr>
      <w:spacing w:after="0" w:line="240" w:lineRule="auto"/>
    </w:pPr>
  </w:style>
  <w:style w:type="table" w:styleId="TableGrid">
    <w:name w:val="Table Grid"/>
    <w:basedOn w:val="TableNormal"/>
    <w:uiPriority w:val="39"/>
    <w:rsid w:val="00CE4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E32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32D0"/>
    <w:rPr>
      <w:sz w:val="20"/>
      <w:szCs w:val="20"/>
    </w:rPr>
  </w:style>
  <w:style w:type="character" w:styleId="EndnoteReference">
    <w:name w:val="endnote reference"/>
    <w:basedOn w:val="DefaultParagraphFont"/>
    <w:uiPriority w:val="99"/>
    <w:semiHidden/>
    <w:unhideWhenUsed/>
    <w:rsid w:val="00FE32D0"/>
    <w:rPr>
      <w:vertAlign w:val="superscript"/>
    </w:rPr>
  </w:style>
  <w:style w:type="paragraph" w:styleId="FootnoteText">
    <w:name w:val="footnote text"/>
    <w:basedOn w:val="Normal"/>
    <w:link w:val="FootnoteTextChar"/>
    <w:uiPriority w:val="99"/>
    <w:semiHidden/>
    <w:unhideWhenUsed/>
    <w:rsid w:val="004F23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3E8"/>
    <w:rPr>
      <w:sz w:val="20"/>
      <w:szCs w:val="20"/>
    </w:rPr>
  </w:style>
  <w:style w:type="character" w:styleId="FootnoteReference">
    <w:name w:val="footnote reference"/>
    <w:basedOn w:val="DefaultParagraphFont"/>
    <w:uiPriority w:val="99"/>
    <w:semiHidden/>
    <w:unhideWhenUsed/>
    <w:rsid w:val="004F23E8"/>
    <w:rPr>
      <w:vertAlign w:val="superscript"/>
    </w:rPr>
  </w:style>
  <w:style w:type="paragraph" w:styleId="Header">
    <w:name w:val="header"/>
    <w:basedOn w:val="Normal"/>
    <w:link w:val="HeaderChar"/>
    <w:uiPriority w:val="99"/>
    <w:unhideWhenUsed/>
    <w:rsid w:val="00354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ECE"/>
  </w:style>
  <w:style w:type="paragraph" w:styleId="Footer">
    <w:name w:val="footer"/>
    <w:basedOn w:val="Normal"/>
    <w:link w:val="FooterChar"/>
    <w:uiPriority w:val="99"/>
    <w:unhideWhenUsed/>
    <w:rsid w:val="00354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ECE"/>
  </w:style>
  <w:style w:type="paragraph" w:styleId="HTMLPreformatted">
    <w:name w:val="HTML Preformatted"/>
    <w:basedOn w:val="Normal"/>
    <w:link w:val="HTMLPreformattedChar"/>
    <w:uiPriority w:val="99"/>
    <w:semiHidden/>
    <w:unhideWhenUsed/>
    <w:rsid w:val="00B1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11DA2"/>
    <w:rPr>
      <w:rFonts w:ascii="Courier New" w:eastAsiaTheme="minorEastAsia" w:hAnsi="Courier New" w:cs="Courier New"/>
      <w:sz w:val="20"/>
      <w:szCs w:val="20"/>
      <w:lang w:eastAsia="en-ZA"/>
    </w:rPr>
  </w:style>
  <w:style w:type="paragraph" w:customStyle="1" w:styleId="CodeFunction">
    <w:name w:val="Code Function"/>
    <w:basedOn w:val="Normal"/>
    <w:link w:val="CodeFunctionChar"/>
    <w:qFormat/>
    <w:rsid w:val="009023AB"/>
    <w:rPr>
      <w:rFonts w:ascii="Courier New" w:hAnsi="Courier New" w:cs="Courier New"/>
      <w:color w:val="CC0066"/>
      <w:lang w:val="en-US"/>
    </w:rPr>
  </w:style>
  <w:style w:type="character" w:customStyle="1" w:styleId="CodeFunctionChar">
    <w:name w:val="Code Function Char"/>
    <w:basedOn w:val="DefaultParagraphFont"/>
    <w:link w:val="CodeFunction"/>
    <w:rsid w:val="009023AB"/>
    <w:rPr>
      <w:rFonts w:ascii="Courier New" w:hAnsi="Courier New" w:cs="Courier New"/>
      <w:color w:val="CC0066"/>
      <w:lang w:val="en-US"/>
    </w:rPr>
  </w:style>
  <w:style w:type="paragraph" w:styleId="NormalWeb">
    <w:name w:val="Normal (Web)"/>
    <w:basedOn w:val="Normal"/>
    <w:uiPriority w:val="99"/>
    <w:semiHidden/>
    <w:unhideWhenUsed/>
    <w:rsid w:val="004870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4870CD"/>
    <w:rPr>
      <w:rFonts w:ascii="Courier New" w:eastAsia="Times New Roman" w:hAnsi="Courier New" w:cs="Courier New"/>
      <w:sz w:val="20"/>
      <w:szCs w:val="20"/>
    </w:rPr>
  </w:style>
  <w:style w:type="paragraph" w:styleId="Caption">
    <w:name w:val="caption"/>
    <w:basedOn w:val="Normal"/>
    <w:next w:val="Normal"/>
    <w:uiPriority w:val="35"/>
    <w:unhideWhenUsed/>
    <w:qFormat/>
    <w:rsid w:val="001740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E01C0"/>
    <w:rPr>
      <w:sz w:val="16"/>
      <w:szCs w:val="16"/>
    </w:rPr>
  </w:style>
  <w:style w:type="paragraph" w:styleId="CommentText">
    <w:name w:val="annotation text"/>
    <w:basedOn w:val="Normal"/>
    <w:link w:val="CommentTextChar"/>
    <w:uiPriority w:val="99"/>
    <w:semiHidden/>
    <w:unhideWhenUsed/>
    <w:rsid w:val="00CE01C0"/>
    <w:pPr>
      <w:spacing w:line="240" w:lineRule="auto"/>
    </w:pPr>
    <w:rPr>
      <w:sz w:val="20"/>
      <w:szCs w:val="20"/>
    </w:rPr>
  </w:style>
  <w:style w:type="character" w:customStyle="1" w:styleId="CommentTextChar">
    <w:name w:val="Comment Text Char"/>
    <w:basedOn w:val="DefaultParagraphFont"/>
    <w:link w:val="CommentText"/>
    <w:uiPriority w:val="99"/>
    <w:semiHidden/>
    <w:rsid w:val="00CE01C0"/>
    <w:rPr>
      <w:sz w:val="20"/>
      <w:szCs w:val="20"/>
    </w:rPr>
  </w:style>
  <w:style w:type="paragraph" w:styleId="CommentSubject">
    <w:name w:val="annotation subject"/>
    <w:basedOn w:val="CommentText"/>
    <w:next w:val="CommentText"/>
    <w:link w:val="CommentSubjectChar"/>
    <w:uiPriority w:val="99"/>
    <w:semiHidden/>
    <w:unhideWhenUsed/>
    <w:rsid w:val="00CE01C0"/>
    <w:rPr>
      <w:b/>
      <w:bCs/>
    </w:rPr>
  </w:style>
  <w:style w:type="character" w:customStyle="1" w:styleId="CommentSubjectChar">
    <w:name w:val="Comment Subject Char"/>
    <w:basedOn w:val="CommentTextChar"/>
    <w:link w:val="CommentSubject"/>
    <w:uiPriority w:val="99"/>
    <w:semiHidden/>
    <w:rsid w:val="00CE01C0"/>
    <w:rPr>
      <w:b/>
      <w:bCs/>
      <w:sz w:val="20"/>
      <w:szCs w:val="20"/>
    </w:rPr>
  </w:style>
  <w:style w:type="paragraph" w:styleId="Revision">
    <w:name w:val="Revision"/>
    <w:hidden/>
    <w:uiPriority w:val="99"/>
    <w:semiHidden/>
    <w:rsid w:val="007D78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608">
      <w:bodyDiv w:val="1"/>
      <w:marLeft w:val="0"/>
      <w:marRight w:val="0"/>
      <w:marTop w:val="0"/>
      <w:marBottom w:val="0"/>
      <w:divBdr>
        <w:top w:val="none" w:sz="0" w:space="0" w:color="auto"/>
        <w:left w:val="none" w:sz="0" w:space="0" w:color="auto"/>
        <w:bottom w:val="none" w:sz="0" w:space="0" w:color="auto"/>
        <w:right w:val="none" w:sz="0" w:space="0" w:color="auto"/>
      </w:divBdr>
    </w:div>
    <w:div w:id="264269698">
      <w:bodyDiv w:val="1"/>
      <w:marLeft w:val="0"/>
      <w:marRight w:val="0"/>
      <w:marTop w:val="0"/>
      <w:marBottom w:val="0"/>
      <w:divBdr>
        <w:top w:val="none" w:sz="0" w:space="0" w:color="auto"/>
        <w:left w:val="none" w:sz="0" w:space="0" w:color="auto"/>
        <w:bottom w:val="none" w:sz="0" w:space="0" w:color="auto"/>
        <w:right w:val="none" w:sz="0" w:space="0" w:color="auto"/>
      </w:divBdr>
    </w:div>
    <w:div w:id="451024071">
      <w:bodyDiv w:val="1"/>
      <w:marLeft w:val="0"/>
      <w:marRight w:val="0"/>
      <w:marTop w:val="0"/>
      <w:marBottom w:val="0"/>
      <w:divBdr>
        <w:top w:val="none" w:sz="0" w:space="0" w:color="auto"/>
        <w:left w:val="none" w:sz="0" w:space="0" w:color="auto"/>
        <w:bottom w:val="none" w:sz="0" w:space="0" w:color="auto"/>
        <w:right w:val="none" w:sz="0" w:space="0" w:color="auto"/>
      </w:divBdr>
    </w:div>
    <w:div w:id="729572365">
      <w:bodyDiv w:val="1"/>
      <w:marLeft w:val="0"/>
      <w:marRight w:val="0"/>
      <w:marTop w:val="0"/>
      <w:marBottom w:val="0"/>
      <w:divBdr>
        <w:top w:val="none" w:sz="0" w:space="0" w:color="auto"/>
        <w:left w:val="none" w:sz="0" w:space="0" w:color="auto"/>
        <w:bottom w:val="none" w:sz="0" w:space="0" w:color="auto"/>
        <w:right w:val="none" w:sz="0" w:space="0" w:color="auto"/>
      </w:divBdr>
    </w:div>
    <w:div w:id="833030140">
      <w:bodyDiv w:val="1"/>
      <w:marLeft w:val="0"/>
      <w:marRight w:val="0"/>
      <w:marTop w:val="0"/>
      <w:marBottom w:val="0"/>
      <w:divBdr>
        <w:top w:val="none" w:sz="0" w:space="0" w:color="auto"/>
        <w:left w:val="none" w:sz="0" w:space="0" w:color="auto"/>
        <w:bottom w:val="none" w:sz="0" w:space="0" w:color="auto"/>
        <w:right w:val="none" w:sz="0" w:space="0" w:color="auto"/>
      </w:divBdr>
    </w:div>
    <w:div w:id="853693534">
      <w:bodyDiv w:val="1"/>
      <w:marLeft w:val="0"/>
      <w:marRight w:val="0"/>
      <w:marTop w:val="0"/>
      <w:marBottom w:val="0"/>
      <w:divBdr>
        <w:top w:val="none" w:sz="0" w:space="0" w:color="auto"/>
        <w:left w:val="none" w:sz="0" w:space="0" w:color="auto"/>
        <w:bottom w:val="none" w:sz="0" w:space="0" w:color="auto"/>
        <w:right w:val="none" w:sz="0" w:space="0" w:color="auto"/>
      </w:divBdr>
    </w:div>
    <w:div w:id="857932787">
      <w:bodyDiv w:val="1"/>
      <w:marLeft w:val="0"/>
      <w:marRight w:val="0"/>
      <w:marTop w:val="0"/>
      <w:marBottom w:val="0"/>
      <w:divBdr>
        <w:top w:val="none" w:sz="0" w:space="0" w:color="auto"/>
        <w:left w:val="none" w:sz="0" w:space="0" w:color="auto"/>
        <w:bottom w:val="none" w:sz="0" w:space="0" w:color="auto"/>
        <w:right w:val="none" w:sz="0" w:space="0" w:color="auto"/>
      </w:divBdr>
    </w:div>
    <w:div w:id="939871077">
      <w:bodyDiv w:val="1"/>
      <w:marLeft w:val="0"/>
      <w:marRight w:val="0"/>
      <w:marTop w:val="0"/>
      <w:marBottom w:val="0"/>
      <w:divBdr>
        <w:top w:val="none" w:sz="0" w:space="0" w:color="auto"/>
        <w:left w:val="none" w:sz="0" w:space="0" w:color="auto"/>
        <w:bottom w:val="none" w:sz="0" w:space="0" w:color="auto"/>
        <w:right w:val="none" w:sz="0" w:space="0" w:color="auto"/>
      </w:divBdr>
    </w:div>
    <w:div w:id="1161198941">
      <w:bodyDiv w:val="1"/>
      <w:marLeft w:val="0"/>
      <w:marRight w:val="0"/>
      <w:marTop w:val="0"/>
      <w:marBottom w:val="0"/>
      <w:divBdr>
        <w:top w:val="none" w:sz="0" w:space="0" w:color="auto"/>
        <w:left w:val="none" w:sz="0" w:space="0" w:color="auto"/>
        <w:bottom w:val="none" w:sz="0" w:space="0" w:color="auto"/>
        <w:right w:val="none" w:sz="0" w:space="0" w:color="auto"/>
      </w:divBdr>
    </w:div>
    <w:div w:id="1207184993">
      <w:bodyDiv w:val="1"/>
      <w:marLeft w:val="0"/>
      <w:marRight w:val="0"/>
      <w:marTop w:val="0"/>
      <w:marBottom w:val="0"/>
      <w:divBdr>
        <w:top w:val="none" w:sz="0" w:space="0" w:color="auto"/>
        <w:left w:val="none" w:sz="0" w:space="0" w:color="auto"/>
        <w:bottom w:val="none" w:sz="0" w:space="0" w:color="auto"/>
        <w:right w:val="none" w:sz="0" w:space="0" w:color="auto"/>
      </w:divBdr>
    </w:div>
    <w:div w:id="1234005286">
      <w:bodyDiv w:val="1"/>
      <w:marLeft w:val="0"/>
      <w:marRight w:val="0"/>
      <w:marTop w:val="0"/>
      <w:marBottom w:val="0"/>
      <w:divBdr>
        <w:top w:val="none" w:sz="0" w:space="0" w:color="auto"/>
        <w:left w:val="none" w:sz="0" w:space="0" w:color="auto"/>
        <w:bottom w:val="none" w:sz="0" w:space="0" w:color="auto"/>
        <w:right w:val="none" w:sz="0" w:space="0" w:color="auto"/>
      </w:divBdr>
    </w:div>
    <w:div w:id="1246495674">
      <w:bodyDiv w:val="1"/>
      <w:marLeft w:val="0"/>
      <w:marRight w:val="0"/>
      <w:marTop w:val="0"/>
      <w:marBottom w:val="0"/>
      <w:divBdr>
        <w:top w:val="none" w:sz="0" w:space="0" w:color="auto"/>
        <w:left w:val="none" w:sz="0" w:space="0" w:color="auto"/>
        <w:bottom w:val="none" w:sz="0" w:space="0" w:color="auto"/>
        <w:right w:val="none" w:sz="0" w:space="0" w:color="auto"/>
      </w:divBdr>
    </w:div>
    <w:div w:id="1311404403">
      <w:bodyDiv w:val="1"/>
      <w:marLeft w:val="0"/>
      <w:marRight w:val="0"/>
      <w:marTop w:val="0"/>
      <w:marBottom w:val="0"/>
      <w:divBdr>
        <w:top w:val="none" w:sz="0" w:space="0" w:color="auto"/>
        <w:left w:val="none" w:sz="0" w:space="0" w:color="auto"/>
        <w:bottom w:val="none" w:sz="0" w:space="0" w:color="auto"/>
        <w:right w:val="none" w:sz="0" w:space="0" w:color="auto"/>
      </w:divBdr>
    </w:div>
    <w:div w:id="1586188343">
      <w:bodyDiv w:val="1"/>
      <w:marLeft w:val="0"/>
      <w:marRight w:val="0"/>
      <w:marTop w:val="0"/>
      <w:marBottom w:val="0"/>
      <w:divBdr>
        <w:top w:val="none" w:sz="0" w:space="0" w:color="auto"/>
        <w:left w:val="none" w:sz="0" w:space="0" w:color="auto"/>
        <w:bottom w:val="none" w:sz="0" w:space="0" w:color="auto"/>
        <w:right w:val="none" w:sz="0" w:space="0" w:color="auto"/>
      </w:divBdr>
    </w:div>
    <w:div w:id="1661806546">
      <w:bodyDiv w:val="1"/>
      <w:marLeft w:val="0"/>
      <w:marRight w:val="0"/>
      <w:marTop w:val="0"/>
      <w:marBottom w:val="0"/>
      <w:divBdr>
        <w:top w:val="none" w:sz="0" w:space="0" w:color="auto"/>
        <w:left w:val="none" w:sz="0" w:space="0" w:color="auto"/>
        <w:bottom w:val="none" w:sz="0" w:space="0" w:color="auto"/>
        <w:right w:val="none" w:sz="0" w:space="0" w:color="auto"/>
      </w:divBdr>
    </w:div>
    <w:div w:id="1682078026">
      <w:bodyDiv w:val="1"/>
      <w:marLeft w:val="0"/>
      <w:marRight w:val="0"/>
      <w:marTop w:val="0"/>
      <w:marBottom w:val="0"/>
      <w:divBdr>
        <w:top w:val="none" w:sz="0" w:space="0" w:color="auto"/>
        <w:left w:val="none" w:sz="0" w:space="0" w:color="auto"/>
        <w:bottom w:val="none" w:sz="0" w:space="0" w:color="auto"/>
        <w:right w:val="none" w:sz="0" w:space="0" w:color="auto"/>
      </w:divBdr>
    </w:div>
    <w:div w:id="177250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FBDA38-511C-46EA-B98F-6DDF77350580}">
  <we:reference id="wa104382008" version="1.0.0.0" store="en-US" storeType="OMEX"/>
  <we:alternateReferences>
    <we:reference id="wa104382008" version="1.0.0.0" store="en-US"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BFA0C-8936-2E47-9653-AFB65C28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1350</Words>
  <Characters>7698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 Sarvis</dc:creator>
  <cp:keywords/>
  <dc:description/>
  <cp:lastModifiedBy>Microsoft Office User</cp:lastModifiedBy>
  <cp:revision>19</cp:revision>
  <dcterms:created xsi:type="dcterms:W3CDTF">2019-11-03T19:10:00Z</dcterms:created>
  <dcterms:modified xsi:type="dcterms:W3CDTF">2019-11-03T23:31:00Z</dcterms:modified>
</cp:coreProperties>
</file>